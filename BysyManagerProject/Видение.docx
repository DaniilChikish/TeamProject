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EE" w:rsidRDefault="00BB5FB1">
      <w:pPr>
        <w:pStyle w:val="a4"/>
        <w:jc w:val="right"/>
      </w:pPr>
      <w:r>
        <w:t>BusyManager</w:t>
      </w:r>
    </w:p>
    <w:p w:rsidR="00BA7FEE" w:rsidRPr="00BB5FB1" w:rsidRDefault="00FE29E3">
      <w:pPr>
        <w:pStyle w:val="a4"/>
        <w:jc w:val="right"/>
        <w:rPr>
          <w:lang w:val="ru-RU"/>
        </w:rPr>
      </w:pPr>
      <w:fldSimple w:instr=" TITLE  \* MERGEFORMAT ">
        <w:r w:rsidR="00BB5FB1" w:rsidRPr="00BB5FB1">
          <w:rPr>
            <w:lang w:val="ru-RU"/>
          </w:rPr>
          <w:t>Видение</w:t>
        </w:r>
      </w:fldSimple>
    </w:p>
    <w:p w:rsidR="00BA7FEE" w:rsidRPr="00BB5FB1" w:rsidRDefault="00BA7FEE">
      <w:pPr>
        <w:pStyle w:val="a4"/>
        <w:jc w:val="right"/>
        <w:rPr>
          <w:lang w:val="ru-RU"/>
        </w:rPr>
      </w:pPr>
    </w:p>
    <w:p w:rsidR="00BA7FEE" w:rsidRPr="009A212C" w:rsidRDefault="00BA7FEE">
      <w:pPr>
        <w:pStyle w:val="a4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195ED7">
        <w:rPr>
          <w:sz w:val="28"/>
          <w:lang w:val="ru-RU"/>
        </w:rPr>
        <w:t xml:space="preserve"> 1.0</w:t>
      </w:r>
    </w:p>
    <w:p w:rsidR="00BA7FEE" w:rsidRPr="00BB5FB1" w:rsidRDefault="00BA7FEE">
      <w:pPr>
        <w:pStyle w:val="a4"/>
        <w:rPr>
          <w:sz w:val="28"/>
          <w:lang w:val="ru-RU"/>
        </w:rPr>
      </w:pPr>
    </w:p>
    <w:p w:rsidR="00BA7FEE" w:rsidRPr="00BB5FB1" w:rsidRDefault="00BA7FEE">
      <w:pPr>
        <w:rPr>
          <w:lang w:val="ru-RU"/>
        </w:rPr>
      </w:pPr>
    </w:p>
    <w:p w:rsidR="00BA7FEE" w:rsidRPr="00BB5FB1" w:rsidRDefault="00BA7FEE">
      <w:pPr>
        <w:rPr>
          <w:lang w:val="ru-RU"/>
        </w:rPr>
        <w:sectPr w:rsidR="00BA7FEE" w:rsidRPr="00BB5FB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A7FEE" w:rsidRDefault="00BA7FEE">
      <w:pPr>
        <w:pStyle w:val="a4"/>
        <w:rPr>
          <w:lang w:val="ru-RU"/>
        </w:rPr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BA7FEE">
        <w:tc>
          <w:tcPr>
            <w:tcW w:w="2304" w:type="dxa"/>
          </w:tcPr>
          <w:p w:rsidR="00BA7FEE" w:rsidRDefault="00BA7F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BA7FEE" w:rsidRDefault="00BA7F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BA7FEE" w:rsidRDefault="00BA7F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BA7FEE" w:rsidRDefault="00BA7FEE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BA7FEE">
        <w:tc>
          <w:tcPr>
            <w:tcW w:w="2304" w:type="dxa"/>
          </w:tcPr>
          <w:p w:rsidR="00BA7FEE" w:rsidRDefault="00195ED7">
            <w:pPr>
              <w:pStyle w:val="Tabletext"/>
            </w:pPr>
            <w:r>
              <w:t>10/27/2016</w:t>
            </w:r>
          </w:p>
        </w:tc>
        <w:tc>
          <w:tcPr>
            <w:tcW w:w="1152" w:type="dxa"/>
          </w:tcPr>
          <w:p w:rsidR="00BA7FEE" w:rsidRDefault="00195ED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BA7FEE" w:rsidRDefault="00195ED7">
            <w:pPr>
              <w:pStyle w:val="Tabletext"/>
            </w:pPr>
            <w:r>
              <w:t>Create</w:t>
            </w:r>
          </w:p>
        </w:tc>
        <w:tc>
          <w:tcPr>
            <w:tcW w:w="2304" w:type="dxa"/>
          </w:tcPr>
          <w:p w:rsidR="00BA7FEE" w:rsidRDefault="00195ED7">
            <w:pPr>
              <w:pStyle w:val="Tabletext"/>
            </w:pPr>
            <w:r>
              <w:t>Jogo Deus</w:t>
            </w:r>
          </w:p>
        </w:tc>
      </w:tr>
      <w:tr w:rsidR="00BA7FEE">
        <w:tc>
          <w:tcPr>
            <w:tcW w:w="2304" w:type="dxa"/>
          </w:tcPr>
          <w:p w:rsidR="00BA7FEE" w:rsidRDefault="00BA7FEE">
            <w:pPr>
              <w:pStyle w:val="Tabletext"/>
            </w:pPr>
          </w:p>
        </w:tc>
        <w:tc>
          <w:tcPr>
            <w:tcW w:w="1152" w:type="dxa"/>
          </w:tcPr>
          <w:p w:rsidR="00BA7FEE" w:rsidRDefault="00BA7FEE">
            <w:pPr>
              <w:pStyle w:val="Tabletext"/>
            </w:pPr>
          </w:p>
        </w:tc>
        <w:tc>
          <w:tcPr>
            <w:tcW w:w="3744" w:type="dxa"/>
          </w:tcPr>
          <w:p w:rsidR="00BA7FEE" w:rsidRDefault="00BA7FEE">
            <w:pPr>
              <w:pStyle w:val="Tabletext"/>
            </w:pPr>
          </w:p>
        </w:tc>
        <w:tc>
          <w:tcPr>
            <w:tcW w:w="2304" w:type="dxa"/>
          </w:tcPr>
          <w:p w:rsidR="00BA7FEE" w:rsidRDefault="00BA7FEE">
            <w:pPr>
              <w:pStyle w:val="Tabletext"/>
            </w:pPr>
          </w:p>
        </w:tc>
      </w:tr>
      <w:tr w:rsidR="00BA7FEE">
        <w:tc>
          <w:tcPr>
            <w:tcW w:w="2304" w:type="dxa"/>
          </w:tcPr>
          <w:p w:rsidR="00BA7FEE" w:rsidRDefault="00BA7FEE">
            <w:pPr>
              <w:pStyle w:val="Tabletext"/>
            </w:pPr>
          </w:p>
        </w:tc>
        <w:tc>
          <w:tcPr>
            <w:tcW w:w="1152" w:type="dxa"/>
          </w:tcPr>
          <w:p w:rsidR="00BA7FEE" w:rsidRDefault="00BA7FEE">
            <w:pPr>
              <w:pStyle w:val="Tabletext"/>
            </w:pPr>
          </w:p>
        </w:tc>
        <w:tc>
          <w:tcPr>
            <w:tcW w:w="3744" w:type="dxa"/>
          </w:tcPr>
          <w:p w:rsidR="00BA7FEE" w:rsidRDefault="00BA7FEE">
            <w:pPr>
              <w:pStyle w:val="Tabletext"/>
            </w:pPr>
          </w:p>
        </w:tc>
        <w:tc>
          <w:tcPr>
            <w:tcW w:w="2304" w:type="dxa"/>
          </w:tcPr>
          <w:p w:rsidR="00BA7FEE" w:rsidRDefault="00BA7FEE">
            <w:pPr>
              <w:pStyle w:val="Tabletext"/>
            </w:pPr>
          </w:p>
        </w:tc>
      </w:tr>
      <w:tr w:rsidR="00BA7FEE">
        <w:tc>
          <w:tcPr>
            <w:tcW w:w="2304" w:type="dxa"/>
          </w:tcPr>
          <w:p w:rsidR="00BA7FEE" w:rsidRDefault="00BA7FEE">
            <w:pPr>
              <w:pStyle w:val="Tabletext"/>
            </w:pPr>
          </w:p>
        </w:tc>
        <w:tc>
          <w:tcPr>
            <w:tcW w:w="1152" w:type="dxa"/>
          </w:tcPr>
          <w:p w:rsidR="00BA7FEE" w:rsidRDefault="00BA7FEE">
            <w:pPr>
              <w:pStyle w:val="Tabletext"/>
            </w:pPr>
          </w:p>
        </w:tc>
        <w:tc>
          <w:tcPr>
            <w:tcW w:w="3744" w:type="dxa"/>
          </w:tcPr>
          <w:p w:rsidR="00BA7FEE" w:rsidRDefault="00BA7FEE">
            <w:pPr>
              <w:pStyle w:val="Tabletext"/>
            </w:pPr>
          </w:p>
        </w:tc>
        <w:tc>
          <w:tcPr>
            <w:tcW w:w="2304" w:type="dxa"/>
          </w:tcPr>
          <w:p w:rsidR="00BA7FEE" w:rsidRDefault="00BA7FEE">
            <w:pPr>
              <w:pStyle w:val="Tabletext"/>
            </w:pPr>
          </w:p>
        </w:tc>
      </w:tr>
    </w:tbl>
    <w:p w:rsidR="00BA7FEE" w:rsidRDefault="00BA7FEE"/>
    <w:p w:rsidR="00BA7FEE" w:rsidRDefault="00BA7FEE">
      <w:pPr>
        <w:pStyle w:val="a4"/>
        <w:rPr>
          <w:lang w:val="ru-RU"/>
        </w:rPr>
      </w:pPr>
      <w:r>
        <w:br w:type="page"/>
      </w:r>
      <w:r>
        <w:rPr>
          <w:lang w:val="ru-RU"/>
        </w:rPr>
        <w:lastRenderedPageBreak/>
        <w:t>Содержание</w:t>
      </w:r>
    </w:p>
    <w:p w:rsidR="001238B7" w:rsidRDefault="00FE29E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FE29E3">
        <w:fldChar w:fldCharType="begin"/>
      </w:r>
      <w:r w:rsidR="00BA7FEE">
        <w:instrText xml:space="preserve"> TOC \o "1-3" </w:instrText>
      </w:r>
      <w:r w:rsidRPr="00FE29E3">
        <w:fldChar w:fldCharType="separate"/>
      </w:r>
      <w:r w:rsidR="001238B7">
        <w:rPr>
          <w:noProof/>
        </w:rPr>
        <w:t>1.</w:t>
      </w:r>
      <w:r w:rsidR="001238B7"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="001238B7" w:rsidRPr="001421FD">
        <w:rPr>
          <w:noProof/>
          <w:lang w:val="ru-RU"/>
        </w:rPr>
        <w:t>Введение</w:t>
      </w:r>
      <w:r w:rsidR="001238B7">
        <w:rPr>
          <w:noProof/>
        </w:rPr>
        <w:tab/>
      </w:r>
      <w:r w:rsidR="001238B7">
        <w:rPr>
          <w:noProof/>
        </w:rPr>
        <w:fldChar w:fldCharType="begin"/>
      </w:r>
      <w:r w:rsidR="001238B7">
        <w:rPr>
          <w:noProof/>
        </w:rPr>
        <w:instrText xml:space="preserve"> PAGEREF _Toc465963318 \h </w:instrText>
      </w:r>
      <w:r w:rsidR="001238B7">
        <w:rPr>
          <w:noProof/>
        </w:rPr>
      </w:r>
      <w:r w:rsidR="001238B7">
        <w:rPr>
          <w:noProof/>
        </w:rPr>
        <w:fldChar w:fldCharType="separate"/>
      </w:r>
      <w:r w:rsidR="001238B7">
        <w:rPr>
          <w:noProof/>
        </w:rPr>
        <w:t>5</w:t>
      </w:r>
      <w:r w:rsidR="001238B7"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Цель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Контекст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Определения, акронимы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Краткое содержание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Позиционирование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Деловые преимущества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Определение проблемы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Определение позиции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Описания совладельцев 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Демография рынка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Сведения о совладельцах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Сведения о пользователях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Пользовательская среда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Профили совладельцев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38B7" w:rsidRDefault="001238B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 xml:space="preserve">Компания </w:t>
      </w:r>
      <w:r>
        <w:rPr>
          <w:noProof/>
        </w:rPr>
        <w:t>Deus Ex Lab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Профили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38B7" w:rsidRDefault="001238B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Администратор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38B7" w:rsidRDefault="001238B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Клиент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Ключевые потребности совладельца</w:t>
      </w:r>
      <w:r>
        <w:rPr>
          <w:noProof/>
        </w:rPr>
        <w:t>/</w:t>
      </w:r>
      <w:r w:rsidRPr="001421FD">
        <w:rPr>
          <w:noProof/>
          <w:lang w:val="ru-RU"/>
        </w:rPr>
        <w:t>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Альтернативы и конкуренция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38B7" w:rsidRDefault="001238B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Поддержание статус-кво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38B7" w:rsidRDefault="001238B7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Программа «</w:t>
      </w:r>
      <w:r>
        <w:rPr>
          <w:noProof/>
        </w:rPr>
        <w:t>Tourist</w:t>
      </w:r>
      <w:r w:rsidRPr="001421FD">
        <w:rPr>
          <w:noProof/>
          <w:lang w:val="ru-RU"/>
        </w:rPr>
        <w:t>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Краткий обзор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Перспектива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Сводка возможностей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Стоимость и калькуляция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Лицензирование и инсталляция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Возможности продукта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Графическое отображения текущего состояния занятости условных объектов.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465963348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Календарное планирование занятости условных объектов.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465963349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238B7">
        <w:rPr>
          <w:noProof/>
          <w:lang w:val="ru-RU"/>
        </w:rPr>
        <w:t>Возможность быстрого внесения изменений в текущее состояние.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465963350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238B7">
        <w:rPr>
          <w:noProof/>
          <w:lang w:val="ru-RU"/>
        </w:rPr>
        <w:t>Ведение базы клиентов.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465963351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238B7">
        <w:rPr>
          <w:noProof/>
          <w:lang w:val="ru-RU"/>
        </w:rPr>
        <w:t>Иерархическая база хранения данных.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465963352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238B7">
        <w:rPr>
          <w:noProof/>
          <w:lang w:val="ru-RU"/>
        </w:rPr>
        <w:t>Сохранение и загрузка базы данных.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465963353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238B7">
        <w:rPr>
          <w:noProof/>
          <w:lang w:val="ru-RU"/>
        </w:rPr>
        <w:t>Возможность редактирования свойств условных объектов.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465963354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238B7">
        <w:rPr>
          <w:noProof/>
          <w:lang w:val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Ограничения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465963355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238B7">
        <w:rPr>
          <w:noProof/>
          <w:lang w:val="ru-RU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Старшинство и приоритеты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465963356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238B7">
        <w:rPr>
          <w:noProof/>
          <w:lang w:val="ru-RU"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Другие требования к изделию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465963357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Применяемые стандарты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465963358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lastRenderedPageBreak/>
        <w:t>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Системные требования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465963359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snapToGrid w:val="0"/>
          <w:lang w:val="ru-RU"/>
        </w:rPr>
        <w:t>Эксплуатационные требования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465963360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8.4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snapToGrid w:val="0"/>
          <w:lang w:val="ru-RU"/>
        </w:rPr>
        <w:t>Требования к окружающей среде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465963361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Требования к документации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465963362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Руководство пользователя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465963363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Интерактивная справка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465963364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Руководства по установке и конфигурированию, файл</w:t>
      </w:r>
      <w:r>
        <w:rPr>
          <w:noProof/>
        </w:rPr>
        <w:t>ReadMe</w:t>
      </w:r>
      <w:r w:rsidRPr="001238B7">
        <w:rPr>
          <w:noProof/>
          <w:lang w:val="ru-RU"/>
        </w:rPr>
        <w:tab/>
      </w:r>
      <w:r>
        <w:rPr>
          <w:noProof/>
        </w:rPr>
        <w:fldChar w:fldCharType="begin"/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1238B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1238B7">
        <w:rPr>
          <w:noProof/>
          <w:lang w:val="ru-RU"/>
        </w:rPr>
        <w:instrText>465963365 \</w:instrText>
      </w:r>
      <w:r>
        <w:rPr>
          <w:noProof/>
        </w:rPr>
        <w:instrText>h</w:instrText>
      </w:r>
      <w:r w:rsidRPr="001238B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1238B7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1238B7" w:rsidRDefault="001238B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 w:rsidRPr="001421FD">
        <w:rPr>
          <w:noProof/>
          <w:lang w:val="ru-RU"/>
        </w:rPr>
        <w:t>9.4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  <w:tab/>
      </w:r>
      <w:r w:rsidRPr="001421FD">
        <w:rPr>
          <w:noProof/>
          <w:lang w:val="ru-RU"/>
        </w:rPr>
        <w:t>Маркировка и пакетирование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_Toc465963366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A7FEE" w:rsidRDefault="00FE29E3">
      <w:pPr>
        <w:pStyle w:val="a4"/>
      </w:pPr>
      <w:r>
        <w:fldChar w:fldCharType="end"/>
      </w:r>
      <w:r w:rsidR="00BA7FEE">
        <w:br w:type="page"/>
      </w:r>
      <w:fldSimple w:instr=" TITLE  \* MERGEFORMAT ">
        <w:r w:rsidR="00BB5FB1">
          <w:t>Видение</w:t>
        </w:r>
      </w:fldSimple>
    </w:p>
    <w:p w:rsidR="00BA7FEE" w:rsidRDefault="00BA7FEE">
      <w:pPr>
        <w:pStyle w:val="1"/>
      </w:pPr>
      <w:bookmarkStart w:id="0" w:name="_Toc436203377"/>
      <w:bookmarkStart w:id="1" w:name="_Toc452813577"/>
      <w:bookmarkStart w:id="2" w:name="_Toc465963318"/>
      <w:r>
        <w:rPr>
          <w:lang w:val="ru-RU"/>
        </w:rPr>
        <w:t>Введение</w:t>
      </w:r>
      <w:bookmarkEnd w:id="2"/>
    </w:p>
    <w:p w:rsidR="00BA7FEE" w:rsidRDefault="00BA7FEE">
      <w:pPr>
        <w:pStyle w:val="aa"/>
        <w:rPr>
          <w:rFonts w:ascii="System" w:hAnsi="System"/>
          <w:b/>
          <w:snapToGrid w:val="0"/>
          <w:lang w:val="ru-RU"/>
        </w:rPr>
      </w:pPr>
      <w:r>
        <w:rPr>
          <w:snapToGrid w:val="0"/>
          <w:lang w:val="ru-RU"/>
        </w:rP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="007B4675">
        <w:rPr>
          <w:snapToGrid w:val="0"/>
          <w:lang w:val="ru-RU"/>
        </w:rPr>
        <w:t xml:space="preserve">программы </w:t>
      </w:r>
      <w:r w:rsidR="007B4675" w:rsidRPr="007B4675">
        <w:rPr>
          <w:i/>
          <w:snapToGrid w:val="0"/>
        </w:rPr>
        <w:t>BusyManager</w:t>
      </w:r>
      <w:r w:rsidRPr="00BB5FB1">
        <w:rPr>
          <w:lang w:val="ru-RU"/>
        </w:rPr>
        <w:t xml:space="preserve">.  </w:t>
      </w:r>
      <w:r>
        <w:rPr>
          <w:snapToGrid w:val="0"/>
          <w:lang w:val="ru-RU"/>
        </w:rPr>
        <w:t xml:space="preserve">Документ акцентирует внимание на возможностях, необходимых совладельцам и целевым пользователям, и на том, </w:t>
      </w:r>
      <w:r>
        <w:rPr>
          <w:snapToGrid w:val="0"/>
          <w:u w:val="single"/>
          <w:lang w:val="ru-RU"/>
        </w:rPr>
        <w:t>почему</w:t>
      </w:r>
      <w:r>
        <w:rPr>
          <w:snapToGrid w:val="0"/>
          <w:lang w:val="ru-RU"/>
        </w:rPr>
        <w:t xml:space="preserve"> эти потребности существуют. Подробности того как </w:t>
      </w:r>
      <w:r w:rsidR="007B4675">
        <w:rPr>
          <w:i/>
        </w:rPr>
        <w:t>BusyManager</w:t>
      </w:r>
      <w:r>
        <w:rPr>
          <w:snapToGrid w:val="0"/>
          <w:lang w:val="ru-RU"/>
        </w:rPr>
        <w:t>выполняет эти потребности,  детализированы в прецедентах и дополнительных спецификациях.</w:t>
      </w:r>
    </w:p>
    <w:p w:rsidR="00BA7FEE" w:rsidRDefault="00BA7FEE">
      <w:pPr>
        <w:pStyle w:val="2"/>
      </w:pPr>
      <w:bookmarkStart w:id="3" w:name="_Toc465963319"/>
      <w:r>
        <w:rPr>
          <w:lang w:val="ru-RU"/>
        </w:rPr>
        <w:t>Цель</w:t>
      </w:r>
      <w:bookmarkEnd w:id="3"/>
    </w:p>
    <w:p w:rsidR="0040444F" w:rsidRPr="0040444F" w:rsidRDefault="0040444F" w:rsidP="0040444F">
      <w:pPr>
        <w:pStyle w:val="aa"/>
        <w:rPr>
          <w:lang w:val="ru-RU"/>
        </w:rPr>
      </w:pPr>
      <w:r>
        <w:rPr>
          <w:lang w:val="ru-RU"/>
        </w:rPr>
        <w:t xml:space="preserve">Сформировать основные требования к </w:t>
      </w:r>
      <w:r w:rsidR="003E0470">
        <w:rPr>
          <w:lang w:val="ru-RU"/>
        </w:rPr>
        <w:t>составу исполняемых им функций</w:t>
      </w:r>
      <w:r w:rsidR="003E0470" w:rsidRPr="003E0470">
        <w:rPr>
          <w:lang w:val="ru-RU"/>
        </w:rPr>
        <w:t xml:space="preserve"> </w:t>
      </w:r>
      <w:r w:rsidR="003E0470">
        <w:rPr>
          <w:lang w:val="ru-RU"/>
        </w:rPr>
        <w:t xml:space="preserve">и прочие требования к программному продукту </w:t>
      </w:r>
      <w:r w:rsidR="003E0470" w:rsidRPr="00203CD5">
        <w:rPr>
          <w:i/>
          <w:lang w:val="ru-RU"/>
        </w:rPr>
        <w:t>Busy</w:t>
      </w:r>
      <w:r w:rsidR="003E0470" w:rsidRPr="00203CD5">
        <w:rPr>
          <w:i/>
        </w:rPr>
        <w:t>Manager</w:t>
      </w:r>
      <w:r w:rsidR="003E0470">
        <w:rPr>
          <w:lang w:val="ru-RU"/>
        </w:rPr>
        <w:t>.</w:t>
      </w:r>
    </w:p>
    <w:p w:rsidR="00BA7FEE" w:rsidRDefault="00BA7FEE">
      <w:pPr>
        <w:pStyle w:val="2"/>
      </w:pPr>
      <w:bookmarkStart w:id="4" w:name="_Toc465963320"/>
      <w:r>
        <w:rPr>
          <w:lang w:val="ru-RU"/>
        </w:rPr>
        <w:t>Контекст</w:t>
      </w:r>
      <w:bookmarkEnd w:id="4"/>
    </w:p>
    <w:p w:rsidR="003E0470" w:rsidRPr="00203CD5" w:rsidRDefault="00203CD5" w:rsidP="003E0470">
      <w:pPr>
        <w:pStyle w:val="aa"/>
        <w:rPr>
          <w:lang w:val="ru-RU"/>
        </w:rPr>
      </w:pPr>
      <w:bookmarkStart w:id="5" w:name="_Toc456598589"/>
      <w:bookmarkStart w:id="6" w:name="_Toc456600920"/>
      <w:bookmarkStart w:id="7" w:name="_Toc456662659"/>
      <w:r>
        <w:rPr>
          <w:lang w:val="ru-RU"/>
        </w:rPr>
        <w:t xml:space="preserve">Положения этого документа будут влиять на процесс дальнейшей разработки программного продукта </w:t>
      </w:r>
      <w:r w:rsidRPr="00203CD5">
        <w:rPr>
          <w:i/>
          <w:lang w:val="ru-RU"/>
        </w:rPr>
        <w:t>Busy</w:t>
      </w:r>
      <w:r w:rsidRPr="00203CD5">
        <w:rPr>
          <w:i/>
        </w:rPr>
        <w:t>Manager</w:t>
      </w:r>
      <w:r>
        <w:rPr>
          <w:i/>
          <w:lang w:val="ru-RU"/>
        </w:rPr>
        <w:t>.</w:t>
      </w:r>
    </w:p>
    <w:p w:rsidR="00BA7FEE" w:rsidRDefault="00BA7FEE">
      <w:pPr>
        <w:pStyle w:val="2"/>
        <w:rPr>
          <w:lang w:val="ru-RU"/>
        </w:rPr>
      </w:pPr>
      <w:bookmarkStart w:id="8" w:name="_Toc482185484"/>
      <w:bookmarkStart w:id="9" w:name="_Toc465963321"/>
      <w:bookmarkEnd w:id="5"/>
      <w:bookmarkEnd w:id="6"/>
      <w:bookmarkEnd w:id="7"/>
      <w:r>
        <w:rPr>
          <w:lang w:val="ru-RU"/>
        </w:rPr>
        <w:t>Определения, акронимы и сокращения</w:t>
      </w:r>
      <w:bookmarkEnd w:id="8"/>
      <w:bookmarkEnd w:id="9"/>
    </w:p>
    <w:p w:rsidR="00722A06" w:rsidRPr="00722A06" w:rsidRDefault="00722A06" w:rsidP="00203CD5">
      <w:pPr>
        <w:ind w:left="720"/>
        <w:rPr>
          <w:lang w:val="ru-RU"/>
        </w:rPr>
      </w:pPr>
      <w:r>
        <w:rPr>
          <w:lang w:val="ru-RU"/>
        </w:rPr>
        <w:t>Целевой</w:t>
      </w:r>
      <w:r w:rsidRPr="00722A06">
        <w:rPr>
          <w:lang w:val="ru-RU"/>
        </w:rPr>
        <w:t xml:space="preserve"> объект – объект или группа объектов</w:t>
      </w:r>
      <w:r w:rsidR="00FA79EF">
        <w:rPr>
          <w:lang w:val="ru-RU"/>
        </w:rPr>
        <w:t xml:space="preserve"> собственности предприятия</w:t>
      </w:r>
      <w:r w:rsidRPr="00722A06">
        <w:rPr>
          <w:lang w:val="ru-RU"/>
        </w:rPr>
        <w:t>, контроль занятости которых проводится программой. Таковыми объектами могут быть институтские аудитории, столики в кафе, места для автомобилей на стоянке, оборудование в машинном зале и тому подобное.</w:t>
      </w:r>
    </w:p>
    <w:p w:rsidR="00BA7FEE" w:rsidRDefault="00BA7FEE">
      <w:pPr>
        <w:pStyle w:val="2"/>
      </w:pPr>
      <w:bookmarkStart w:id="10" w:name="_Toc465963322"/>
      <w:r>
        <w:rPr>
          <w:lang w:val="ru-RU"/>
        </w:rPr>
        <w:t>Краткое содержание</w:t>
      </w:r>
      <w:bookmarkEnd w:id="10"/>
    </w:p>
    <w:p w:rsidR="00D313CF" w:rsidRDefault="00D313CF" w:rsidP="00D313CF">
      <w:pPr>
        <w:pStyle w:val="aa"/>
        <w:numPr>
          <w:ilvl w:val="0"/>
          <w:numId w:val="14"/>
        </w:numPr>
        <w:rPr>
          <w:lang w:val="ru-RU"/>
        </w:rPr>
      </w:pPr>
      <w:bookmarkStart w:id="11" w:name="_Toc456662662"/>
      <w:r w:rsidRPr="001238B7">
        <w:rPr>
          <w:b/>
          <w:lang w:val="ru-RU"/>
        </w:rPr>
        <w:t xml:space="preserve">Позиционирование </w:t>
      </w:r>
      <w:r>
        <w:rPr>
          <w:lang w:val="ru-RU"/>
        </w:rPr>
        <w:t xml:space="preserve">– раздел содержащий представления о </w:t>
      </w:r>
      <w:r w:rsidR="0080343E">
        <w:rPr>
          <w:lang w:val="ru-RU"/>
        </w:rPr>
        <w:t>целях создания и применения данного программного продукта.</w:t>
      </w:r>
    </w:p>
    <w:p w:rsidR="00820B15" w:rsidRDefault="0080343E" w:rsidP="00D313CF">
      <w:pPr>
        <w:pStyle w:val="aa"/>
        <w:numPr>
          <w:ilvl w:val="0"/>
          <w:numId w:val="14"/>
        </w:numPr>
        <w:rPr>
          <w:lang w:val="ru-RU"/>
        </w:rPr>
      </w:pPr>
      <w:r w:rsidRPr="001238B7">
        <w:rPr>
          <w:b/>
          <w:lang w:val="ru-RU"/>
        </w:rPr>
        <w:t>Описание совладельцев и пользователей</w:t>
      </w:r>
      <w:r>
        <w:rPr>
          <w:lang w:val="ru-RU"/>
        </w:rPr>
        <w:t xml:space="preserve"> – описание совладельцев программного продукта, </w:t>
      </w:r>
      <w:r w:rsidR="00820B15">
        <w:rPr>
          <w:lang w:val="ru-RU"/>
        </w:rPr>
        <w:t>обзор пользовательской среды и</w:t>
      </w:r>
      <w:r>
        <w:rPr>
          <w:lang w:val="ru-RU"/>
        </w:rPr>
        <w:t xml:space="preserve"> </w:t>
      </w:r>
      <w:r w:rsidR="00820B15">
        <w:rPr>
          <w:lang w:val="ru-RU"/>
        </w:rPr>
        <w:t>типичных потребностей пользователей, обзор альтернатив данному продукту.</w:t>
      </w:r>
    </w:p>
    <w:p w:rsidR="005F4D85" w:rsidRDefault="00820B15" w:rsidP="00D313CF">
      <w:pPr>
        <w:pStyle w:val="aa"/>
        <w:numPr>
          <w:ilvl w:val="0"/>
          <w:numId w:val="14"/>
        </w:numPr>
        <w:rPr>
          <w:lang w:val="ru-RU"/>
        </w:rPr>
      </w:pPr>
      <w:r w:rsidRPr="001238B7">
        <w:rPr>
          <w:b/>
          <w:lang w:val="ru-RU"/>
        </w:rPr>
        <w:t>Краткий обзор изделия</w:t>
      </w:r>
      <w:r>
        <w:rPr>
          <w:lang w:val="ru-RU"/>
        </w:rPr>
        <w:t xml:space="preserve"> </w:t>
      </w:r>
      <w:r w:rsidR="005F4D85">
        <w:rPr>
          <w:lang w:val="ru-RU"/>
        </w:rPr>
        <w:t>–</w:t>
      </w:r>
      <w:r>
        <w:rPr>
          <w:lang w:val="ru-RU"/>
        </w:rPr>
        <w:t xml:space="preserve"> </w:t>
      </w:r>
      <w:r w:rsidR="005F4D85">
        <w:rPr>
          <w:lang w:val="ru-RU"/>
        </w:rPr>
        <w:t>краткий обзор программного продукта с точки зрения изделия на рынке.</w:t>
      </w:r>
    </w:p>
    <w:p w:rsidR="0080343E" w:rsidRPr="00D313CF" w:rsidRDefault="005F4D85" w:rsidP="00D313CF">
      <w:pPr>
        <w:pStyle w:val="aa"/>
        <w:numPr>
          <w:ilvl w:val="0"/>
          <w:numId w:val="14"/>
        </w:numPr>
        <w:rPr>
          <w:lang w:val="ru-RU"/>
        </w:rPr>
      </w:pPr>
      <w:r w:rsidRPr="001238B7">
        <w:rPr>
          <w:b/>
          <w:lang w:val="ru-RU"/>
        </w:rPr>
        <w:t>Возможности продукта</w:t>
      </w:r>
      <w:r>
        <w:rPr>
          <w:lang w:val="ru-RU"/>
        </w:rPr>
        <w:t xml:space="preserve"> – формирования целостных требований к функциональным возможностям данного программного продукта.</w:t>
      </w:r>
      <w:r w:rsidR="0080343E">
        <w:rPr>
          <w:lang w:val="ru-RU"/>
        </w:rPr>
        <w:t xml:space="preserve"> </w:t>
      </w:r>
    </w:p>
    <w:p w:rsidR="00BA7FEE" w:rsidRPr="005F4D85" w:rsidRDefault="00BA7FEE">
      <w:pPr>
        <w:pStyle w:val="1"/>
        <w:rPr>
          <w:lang w:val="ru-RU"/>
        </w:rPr>
      </w:pPr>
      <w:bookmarkStart w:id="12" w:name="_Toc465963323"/>
      <w:bookmarkEnd w:id="0"/>
      <w:bookmarkEnd w:id="1"/>
      <w:bookmarkEnd w:id="11"/>
      <w:r>
        <w:rPr>
          <w:lang w:val="ru-RU"/>
        </w:rPr>
        <w:t>Позиционирование</w:t>
      </w:r>
      <w:bookmarkEnd w:id="12"/>
    </w:p>
    <w:p w:rsidR="00BA7FEE" w:rsidRPr="005F4D85" w:rsidRDefault="00BA7FEE">
      <w:pPr>
        <w:pStyle w:val="2"/>
        <w:rPr>
          <w:lang w:val="ru-RU"/>
        </w:rPr>
      </w:pPr>
      <w:bookmarkStart w:id="13" w:name="_Toc465963324"/>
      <w:r>
        <w:rPr>
          <w:lang w:val="ru-RU"/>
        </w:rPr>
        <w:t>Деловые преимущества</w:t>
      </w:r>
      <w:bookmarkEnd w:id="13"/>
    </w:p>
    <w:p w:rsidR="00203CD5" w:rsidRPr="00203CD5" w:rsidRDefault="00203CD5" w:rsidP="00203CD5">
      <w:pPr>
        <w:pStyle w:val="aa"/>
        <w:rPr>
          <w:lang w:val="ru-RU"/>
        </w:rPr>
      </w:pPr>
      <w:bookmarkStart w:id="14" w:name="_Toc436203379"/>
      <w:bookmarkStart w:id="15" w:name="_Toc452813579"/>
      <w:bookmarkStart w:id="16" w:name="_Toc456662664"/>
      <w:r>
        <w:rPr>
          <w:lang w:val="ru-RU"/>
        </w:rPr>
        <w:t>Данный программный продукт позволяет упростить работу администраторов, повысить скорость и качество обслуживания клиентов.</w:t>
      </w:r>
    </w:p>
    <w:p w:rsidR="00BA7FEE" w:rsidRDefault="00BA7FEE">
      <w:pPr>
        <w:pStyle w:val="2"/>
      </w:pPr>
      <w:bookmarkStart w:id="17" w:name="_Toc465963325"/>
      <w:bookmarkEnd w:id="14"/>
      <w:bookmarkEnd w:id="15"/>
      <w:bookmarkEnd w:id="16"/>
      <w:r>
        <w:rPr>
          <w:lang w:val="ru-RU"/>
        </w:rPr>
        <w:t>Определение проблемы</w:t>
      </w:r>
      <w:bookmarkEnd w:id="17"/>
    </w:p>
    <w:tbl>
      <w:tblPr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BA7FEE" w:rsidRPr="00354FC2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</w:pPr>
            <w:r>
              <w:t>Проблема</w:t>
            </w:r>
            <w:bookmarkStart w:id="18" w:name="_GoBack"/>
            <w:bookmarkEnd w:id="18"/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A7FEE" w:rsidRPr="007B4675" w:rsidRDefault="005008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Поочередное использование целевых объектов клиентами.</w:t>
            </w:r>
          </w:p>
        </w:tc>
      </w:tr>
      <w:tr w:rsidR="00BA7FEE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затрагивает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5008EE" w:rsidRDefault="005008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Клиенты, администраторы.</w:t>
            </w:r>
          </w:p>
        </w:tc>
      </w:tr>
      <w:tr w:rsidR="00BA7FEE" w:rsidRPr="00354FC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Ее следствием является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5008EE" w:rsidRDefault="005008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Нарушение очередности использование целевых объектов, путаница</w:t>
            </w:r>
            <w:r w:rsidR="008C1872">
              <w:rPr>
                <w:lang w:val="ru-RU"/>
              </w:rPr>
              <w:t>.</w:t>
            </w:r>
          </w:p>
        </w:tc>
      </w:tr>
      <w:tr w:rsidR="00BA7FEE" w:rsidRPr="00354FC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</w:pPr>
            <w:r>
              <w:t>Успешное</w:t>
            </w:r>
            <w:r w:rsidR="00D313CF">
              <w:rPr>
                <w:lang w:val="ru-RU"/>
              </w:rPr>
              <w:t xml:space="preserve"> </w:t>
            </w:r>
            <w:r>
              <w:t>решение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BB5FB1" w:rsidRDefault="005008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Мониторинг и планирования состояние целевых объектов.</w:t>
            </w:r>
          </w:p>
        </w:tc>
      </w:tr>
    </w:tbl>
    <w:p w:rsidR="00BA7FEE" w:rsidRDefault="00BA7FEE">
      <w:pPr>
        <w:pStyle w:val="2"/>
      </w:pPr>
      <w:bookmarkStart w:id="19" w:name="_Toc465963326"/>
      <w:r>
        <w:rPr>
          <w:lang w:val="ru-RU"/>
        </w:rPr>
        <w:lastRenderedPageBreak/>
        <w:t>Определение позиции изделия</w:t>
      </w:r>
      <w:bookmarkEnd w:id="19"/>
    </w:p>
    <w:tbl>
      <w:tblPr>
        <w:tblW w:w="0" w:type="auto"/>
        <w:tblInd w:w="1458" w:type="dxa"/>
        <w:tblLayout w:type="fixed"/>
        <w:tblLook w:val="0000"/>
      </w:tblPr>
      <w:tblGrid>
        <w:gridCol w:w="2340"/>
        <w:gridCol w:w="3600"/>
      </w:tblGrid>
      <w:tr w:rsidR="00BA7FEE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A7FEE" w:rsidRPr="00A37157" w:rsidRDefault="00A3715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Поставщиков услуг</w:t>
            </w:r>
          </w:p>
        </w:tc>
      </w:tr>
      <w:tr w:rsidR="00BA7FEE" w:rsidRPr="00354FC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A37157" w:rsidRDefault="00A3715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Предоставляют клиентам услуги по использованию целевых объектов</w:t>
            </w:r>
          </w:p>
        </w:tc>
      </w:tr>
      <w:tr w:rsidR="00BA7FEE" w:rsidRPr="00354FC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8C1872">
            <w:pPr>
              <w:pStyle w:val="aa"/>
              <w:ind w:left="0"/>
            </w:pPr>
            <w:r>
              <w:t>BusyManager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Pr="008C1872" w:rsidRDefault="00BA7FEE" w:rsidP="008C1872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- это </w:t>
            </w:r>
            <w:r w:rsidR="008C1872">
              <w:rPr>
                <w:lang w:val="ru-RU"/>
              </w:rPr>
              <w:t>программа для мониторинга и планирования</w:t>
            </w:r>
          </w:p>
        </w:tc>
      </w:tr>
      <w:tr w:rsidR="00BA7FEE" w:rsidRPr="00354FC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Default="00A3715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Позволяет отслеживать текущее состояние объектов и планировать изменения состояния в будущем.</w:t>
            </w:r>
          </w:p>
        </w:tc>
      </w:tr>
      <w:tr w:rsidR="00BA7FEE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A7FEE" w:rsidRDefault="007602C6">
            <w:pPr>
              <w:pStyle w:val="aa"/>
              <w:ind w:left="0"/>
            </w:pPr>
            <w:r>
              <w:t>Tourist(Wise Fox Lab)</w:t>
            </w:r>
          </w:p>
        </w:tc>
      </w:tr>
      <w:tr w:rsidR="00BA7FEE" w:rsidRPr="00354FC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BA7FEE" w:rsidRDefault="00BA7FEE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A7FEE" w:rsidRPr="007602C6" w:rsidRDefault="007602C6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Имеет современный дизайн и интерфейс, более универсален, меньшие требования к квалификации пользователя, меньшие требования к аппаратным средствам.</w:t>
            </w:r>
          </w:p>
        </w:tc>
      </w:tr>
    </w:tbl>
    <w:p w:rsidR="00BA7FEE" w:rsidRPr="00D313CF" w:rsidRDefault="00BA7FEE">
      <w:pPr>
        <w:pStyle w:val="1"/>
        <w:rPr>
          <w:lang w:val="ru-RU"/>
        </w:rPr>
      </w:pPr>
      <w:bookmarkStart w:id="20" w:name="_Toc436203381"/>
      <w:bookmarkStart w:id="21" w:name="_Toc465963327"/>
      <w:r w:rsidRPr="00D313CF">
        <w:rPr>
          <w:lang w:val="ru-RU"/>
        </w:rPr>
        <w:t>Описания</w:t>
      </w:r>
      <w:r w:rsidR="00D313CF" w:rsidRPr="00D313CF">
        <w:rPr>
          <w:lang w:val="ru-RU"/>
        </w:rPr>
        <w:t xml:space="preserve"> </w:t>
      </w:r>
      <w:r w:rsidRPr="00D313CF">
        <w:rPr>
          <w:lang w:val="ru-RU"/>
        </w:rPr>
        <w:t>совладельцев и пользователей</w:t>
      </w:r>
      <w:bookmarkEnd w:id="21"/>
    </w:p>
    <w:p w:rsidR="00BA7FEE" w:rsidRDefault="00BA7FEE">
      <w:pPr>
        <w:pStyle w:val="2"/>
        <w:widowControl/>
      </w:pPr>
      <w:bookmarkStart w:id="22" w:name="_Toc465963328"/>
      <w:r>
        <w:rPr>
          <w:lang w:val="ru-RU"/>
        </w:rPr>
        <w:t>Демография рынка</w:t>
      </w:r>
      <w:bookmarkEnd w:id="22"/>
    </w:p>
    <w:p w:rsidR="006E6E07" w:rsidRPr="006E6E07" w:rsidRDefault="006E6E07" w:rsidP="006E6E07">
      <w:pPr>
        <w:pStyle w:val="aa"/>
        <w:rPr>
          <w:lang w:val="ru-RU"/>
        </w:rPr>
      </w:pPr>
      <w:bookmarkStart w:id="23" w:name="_Toc452813583"/>
      <w:bookmarkStart w:id="24" w:name="_Toc456662668"/>
      <w:r>
        <w:rPr>
          <w:lang w:val="ru-RU"/>
        </w:rPr>
        <w:t xml:space="preserve">Целевой сегмент рынка для </w:t>
      </w:r>
      <w:r w:rsidR="00FA79EF">
        <w:rPr>
          <w:lang w:val="ru-RU"/>
        </w:rPr>
        <w:t>продвижения данного программного продукта – предприятия предоставляющие своим клиентам услуги по аренде объектов собственности подходящих под описание термина "целевой объект".</w:t>
      </w:r>
    </w:p>
    <w:p w:rsidR="00BA7FEE" w:rsidRDefault="00BA7FEE">
      <w:pPr>
        <w:pStyle w:val="2"/>
      </w:pPr>
      <w:bookmarkStart w:id="25" w:name="_Toc465963329"/>
      <w:bookmarkEnd w:id="23"/>
      <w:bookmarkEnd w:id="24"/>
      <w:r>
        <w:rPr>
          <w:lang w:val="ru-RU"/>
        </w:rPr>
        <w:t>Сведения о совладельцах</w:t>
      </w:r>
      <w:bookmarkEnd w:id="25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00"/>
        <w:gridCol w:w="3150"/>
        <w:gridCol w:w="3240"/>
      </w:tblGrid>
      <w:tr w:rsidR="00BA7FEE">
        <w:tc>
          <w:tcPr>
            <w:tcW w:w="180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315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Представляет</w:t>
            </w:r>
          </w:p>
        </w:tc>
        <w:tc>
          <w:tcPr>
            <w:tcW w:w="324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Роль</w:t>
            </w:r>
          </w:p>
        </w:tc>
      </w:tr>
      <w:tr w:rsidR="00BA7FEE" w:rsidRPr="007A77FF">
        <w:tc>
          <w:tcPr>
            <w:tcW w:w="1800" w:type="dxa"/>
          </w:tcPr>
          <w:p w:rsidR="00BA7FEE" w:rsidRPr="007A77FF" w:rsidRDefault="007A77FF">
            <w:pPr>
              <w:pStyle w:val="aa"/>
              <w:ind w:left="0"/>
            </w:pPr>
            <w:r>
              <w:t>Deus Ex Lab</w:t>
            </w:r>
          </w:p>
        </w:tc>
        <w:tc>
          <w:tcPr>
            <w:tcW w:w="3150" w:type="dxa"/>
          </w:tcPr>
          <w:p w:rsidR="00BA7FEE" w:rsidRDefault="007A77FF">
            <w:pPr>
              <w:pStyle w:val="aa"/>
              <w:ind w:left="0"/>
              <w:rPr>
                <w:snapToGrid w:val="0"/>
                <w:lang w:val="ru-RU"/>
              </w:rPr>
            </w:pPr>
            <w:r>
              <w:rPr>
                <w:snapToGrid w:val="0"/>
                <w:lang w:val="ru-RU"/>
              </w:rPr>
              <w:t>Чикиш Д. С.</w:t>
            </w:r>
          </w:p>
          <w:p w:rsidR="007A77FF" w:rsidRPr="00BB5FB1" w:rsidRDefault="007A77FF">
            <w:pPr>
              <w:pStyle w:val="aa"/>
              <w:ind w:left="0"/>
              <w:rPr>
                <w:lang w:val="ru-RU"/>
              </w:rPr>
            </w:pPr>
            <w:r>
              <w:rPr>
                <w:snapToGrid w:val="0"/>
                <w:lang w:val="ru-RU"/>
              </w:rPr>
              <w:t>Поспелов В.</w:t>
            </w:r>
          </w:p>
        </w:tc>
        <w:tc>
          <w:tcPr>
            <w:tcW w:w="3240" w:type="dxa"/>
          </w:tcPr>
          <w:p w:rsidR="00BA7FEE" w:rsidRPr="007A77FF" w:rsidRDefault="00FD3EDC">
            <w:pPr>
              <w:pStyle w:val="aa"/>
              <w:ind w:left="0"/>
              <w:rPr>
                <w:lang w:val="ru-RU"/>
              </w:rPr>
            </w:pPr>
            <w:r>
              <w:rPr>
                <w:snapToGrid w:val="0"/>
                <w:lang w:val="ru-RU"/>
              </w:rPr>
              <w:t>Разработка и поддержка проекта</w:t>
            </w:r>
          </w:p>
        </w:tc>
      </w:tr>
    </w:tbl>
    <w:p w:rsidR="00BA7FEE" w:rsidRPr="007A77FF" w:rsidRDefault="00BA7FEE">
      <w:pPr>
        <w:pStyle w:val="2"/>
        <w:rPr>
          <w:lang w:val="ru-RU"/>
        </w:rPr>
      </w:pPr>
      <w:bookmarkStart w:id="26" w:name="_Toc465963330"/>
      <w:r>
        <w:rPr>
          <w:lang w:val="ru-RU"/>
        </w:rPr>
        <w:t>Сведения о пользователях</w:t>
      </w:r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800"/>
        <w:gridCol w:w="3600"/>
        <w:gridCol w:w="2790"/>
      </w:tblGrid>
      <w:tr w:rsidR="00BA7FEE">
        <w:tc>
          <w:tcPr>
            <w:tcW w:w="180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</w:rPr>
            </w:pPr>
            <w:r>
              <w:rPr>
                <w:b/>
                <w:lang w:val="ru-RU"/>
              </w:rPr>
              <w:t>Название</w:t>
            </w:r>
          </w:p>
        </w:tc>
        <w:tc>
          <w:tcPr>
            <w:tcW w:w="360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79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Совладелец</w:t>
            </w:r>
          </w:p>
        </w:tc>
      </w:tr>
      <w:tr w:rsidR="00BA7FEE">
        <w:tc>
          <w:tcPr>
            <w:tcW w:w="1800" w:type="dxa"/>
          </w:tcPr>
          <w:p w:rsidR="009A212C" w:rsidRDefault="009A212C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Оператор</w:t>
            </w:r>
          </w:p>
          <w:p w:rsidR="00BA7FEE" w:rsidRPr="009A212C" w:rsidRDefault="009A212C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(администратор)</w:t>
            </w:r>
          </w:p>
        </w:tc>
        <w:tc>
          <w:tcPr>
            <w:tcW w:w="3600" w:type="dxa"/>
          </w:tcPr>
          <w:p w:rsidR="00BA7FEE" w:rsidRPr="00BB5FB1" w:rsidRDefault="009A212C">
            <w:pPr>
              <w:pStyle w:val="aa"/>
              <w:ind w:left="0"/>
              <w:rPr>
                <w:lang w:val="ru-RU"/>
              </w:rPr>
            </w:pPr>
            <w:r>
              <w:rPr>
                <w:snapToGrid w:val="0"/>
                <w:lang w:val="ru-RU"/>
              </w:rPr>
              <w:t>Занимается мониторингом и планированием состояния целевых объектов, регистрирует и предоставляет услуги клиентам.</w:t>
            </w:r>
          </w:p>
        </w:tc>
        <w:tc>
          <w:tcPr>
            <w:tcW w:w="2790" w:type="dxa"/>
          </w:tcPr>
          <w:p w:rsidR="00BA7FEE" w:rsidRDefault="009A212C">
            <w:pPr>
              <w:pStyle w:val="aa"/>
              <w:ind w:left="0"/>
            </w:pPr>
            <w:r>
              <w:rPr>
                <w:snapToGrid w:val="0"/>
                <w:lang w:val="ru-RU"/>
              </w:rPr>
              <w:t>нет</w:t>
            </w:r>
          </w:p>
        </w:tc>
      </w:tr>
    </w:tbl>
    <w:p w:rsidR="00BA7FEE" w:rsidRDefault="00BA7FEE">
      <w:pPr>
        <w:pStyle w:val="aa"/>
      </w:pPr>
    </w:p>
    <w:p w:rsidR="00BA7FEE" w:rsidRDefault="00BA7FEE">
      <w:pPr>
        <w:pStyle w:val="2"/>
      </w:pPr>
      <w:bookmarkStart w:id="27" w:name="_Toc465963331"/>
      <w:r>
        <w:rPr>
          <w:lang w:val="ru-RU"/>
        </w:rPr>
        <w:t>Пользовательская среда</w:t>
      </w:r>
      <w:bookmarkEnd w:id="27"/>
    </w:p>
    <w:p w:rsidR="00303874" w:rsidRDefault="009A212C" w:rsidP="009A212C">
      <w:pPr>
        <w:pStyle w:val="aa"/>
        <w:rPr>
          <w:lang w:val="ru-RU"/>
        </w:rPr>
      </w:pPr>
      <w:bookmarkStart w:id="28" w:name="_Toc452813586"/>
      <w:bookmarkStart w:id="29" w:name="_Toc456662671"/>
      <w:r>
        <w:rPr>
          <w:lang w:val="ru-RU"/>
        </w:rPr>
        <w:t xml:space="preserve">Число людей(администраторов) занятых работой с системой </w:t>
      </w:r>
      <w:r>
        <w:t>BusyManager</w:t>
      </w:r>
      <w:r>
        <w:rPr>
          <w:lang w:val="ru-RU"/>
        </w:rPr>
        <w:t xml:space="preserve"> зависит от количества и типа целевых объектов предприятия, их расположения. Работа каждого администратора автономна.</w:t>
      </w:r>
    </w:p>
    <w:p w:rsidR="00303874" w:rsidRDefault="009A212C" w:rsidP="009A212C">
      <w:pPr>
        <w:pStyle w:val="aa"/>
        <w:rPr>
          <w:lang w:val="ru-RU"/>
        </w:rPr>
      </w:pPr>
      <w:r>
        <w:rPr>
          <w:lang w:val="ru-RU"/>
        </w:rPr>
        <w:t>Задачи выполняемые администратором и системой возникают от момента появления потребителя услуг предприятия</w:t>
      </w:r>
      <w:r w:rsidR="00303874">
        <w:rPr>
          <w:lang w:val="ru-RU"/>
        </w:rPr>
        <w:t>, до окончания им использования услуг.</w:t>
      </w:r>
    </w:p>
    <w:p w:rsidR="009A212C" w:rsidRDefault="00303874" w:rsidP="009A212C">
      <w:pPr>
        <w:pStyle w:val="aa"/>
        <w:rPr>
          <w:lang w:val="ru-RU"/>
        </w:rPr>
      </w:pPr>
      <w:r>
        <w:rPr>
          <w:lang w:val="ru-RU"/>
        </w:rPr>
        <w:t xml:space="preserve">Ограничения при использовании системы </w:t>
      </w:r>
      <w:r>
        <w:t>BusyManager</w:t>
      </w:r>
      <w:r>
        <w:rPr>
          <w:lang w:val="ru-RU"/>
        </w:rPr>
        <w:t xml:space="preserve"> устанавливаются согласно правилам охраны труда действующим на предприятии. </w:t>
      </w:r>
    </w:p>
    <w:p w:rsidR="00303874" w:rsidRPr="00303874" w:rsidRDefault="00303874" w:rsidP="009A212C">
      <w:pPr>
        <w:pStyle w:val="aa"/>
        <w:rPr>
          <w:lang w:val="ru-RU"/>
        </w:rPr>
      </w:pPr>
      <w:r>
        <w:rPr>
          <w:lang w:val="ru-RU"/>
        </w:rPr>
        <w:t xml:space="preserve">Целевые платформы использования – </w:t>
      </w:r>
      <w:r>
        <w:t>Windows</w:t>
      </w:r>
      <w:r w:rsidRPr="00303874">
        <w:rPr>
          <w:lang w:val="ru-RU"/>
        </w:rPr>
        <w:t xml:space="preserve"> 7+, </w:t>
      </w:r>
      <w:r>
        <w:rPr>
          <w:lang w:val="ru-RU"/>
        </w:rPr>
        <w:t xml:space="preserve">в будущем </w:t>
      </w:r>
      <w:r w:rsidRPr="00303874">
        <w:rPr>
          <w:lang w:val="ru-RU"/>
        </w:rPr>
        <w:t xml:space="preserve">- </w:t>
      </w:r>
      <w:r>
        <w:t>Windows</w:t>
      </w:r>
      <w:r w:rsidRPr="00303874">
        <w:rPr>
          <w:lang w:val="ru-RU"/>
        </w:rPr>
        <w:t xml:space="preserve"> 10 </w:t>
      </w:r>
      <w:r>
        <w:t>Mobile</w:t>
      </w:r>
      <w:r w:rsidRPr="00303874">
        <w:rPr>
          <w:lang w:val="ru-RU"/>
        </w:rPr>
        <w:t xml:space="preserve">, </w:t>
      </w:r>
      <w:r>
        <w:t>Android</w:t>
      </w:r>
      <w:r w:rsidRPr="00303874">
        <w:rPr>
          <w:lang w:val="ru-RU"/>
        </w:rPr>
        <w:t xml:space="preserve">, </w:t>
      </w:r>
      <w:r>
        <w:t>IOS</w:t>
      </w:r>
      <w:r w:rsidRPr="00303874">
        <w:rPr>
          <w:lang w:val="ru-RU"/>
        </w:rPr>
        <w:t>.</w:t>
      </w:r>
    </w:p>
    <w:p w:rsidR="00BA7FEE" w:rsidRDefault="00BA7FEE">
      <w:pPr>
        <w:pStyle w:val="2"/>
        <w:widowControl/>
      </w:pPr>
      <w:bookmarkStart w:id="30" w:name="_Toc465963332"/>
      <w:bookmarkEnd w:id="28"/>
      <w:bookmarkEnd w:id="29"/>
      <w:r>
        <w:rPr>
          <w:lang w:val="ru-RU"/>
        </w:rPr>
        <w:lastRenderedPageBreak/>
        <w:t>Профили совладельцев</w:t>
      </w:r>
      <w:bookmarkEnd w:id="30"/>
    </w:p>
    <w:p w:rsidR="00BA7FEE" w:rsidRDefault="00301414">
      <w:pPr>
        <w:pStyle w:val="3"/>
      </w:pPr>
      <w:bookmarkStart w:id="31" w:name="_Toc465963333"/>
      <w:r>
        <w:rPr>
          <w:lang w:val="ru-RU"/>
        </w:rPr>
        <w:t xml:space="preserve">Компания </w:t>
      </w:r>
      <w:r>
        <w:t>Deus Ex Lab</w:t>
      </w:r>
      <w:bookmarkEnd w:id="31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6948"/>
      </w:tblGrid>
      <w:tr w:rsidR="00301414" w:rsidRPr="00301414">
        <w:tc>
          <w:tcPr>
            <w:tcW w:w="1890" w:type="dxa"/>
          </w:tcPr>
          <w:p w:rsidR="00301414" w:rsidRDefault="00301414" w:rsidP="00354FC2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301414" w:rsidRPr="00301414" w:rsidRDefault="00301414" w:rsidP="00354FC2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Типичный программист.</w:t>
            </w:r>
          </w:p>
        </w:tc>
      </w:tr>
      <w:tr w:rsidR="00301414" w:rsidRPr="00354FC2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301414" w:rsidRPr="00301414" w:rsidRDefault="00301414" w:rsidP="00354FC2">
            <w:pPr>
              <w:rPr>
                <w:lang w:val="ru-RU"/>
              </w:rPr>
            </w:pPr>
            <w:r w:rsidRPr="00301414">
              <w:rPr>
                <w:lang w:val="ru-RU"/>
              </w:rPr>
              <w:t>Компания, создающая программные продукты. В частности, данный продукт.</w:t>
            </w:r>
          </w:p>
        </w:tc>
      </w:tr>
      <w:tr w:rsidR="00301414" w:rsidRPr="009A212C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301414" w:rsidRPr="00301414" w:rsidRDefault="00301414" w:rsidP="00354FC2">
            <w:r>
              <w:rPr>
                <w:snapToGrid w:val="0"/>
              </w:rPr>
              <w:t>JUNIOR</w:t>
            </w:r>
          </w:p>
        </w:tc>
      </w:tr>
      <w:tr w:rsidR="00301414" w:rsidRPr="009A212C">
        <w:tc>
          <w:tcPr>
            <w:tcW w:w="1890" w:type="dxa"/>
          </w:tcPr>
          <w:p w:rsidR="00301414" w:rsidRDefault="00301414" w:rsidP="00354FC2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301414" w:rsidRPr="00301414" w:rsidRDefault="00301414" w:rsidP="00354FC2">
            <w:pPr>
              <w:rPr>
                <w:lang w:val="ru-RU"/>
              </w:rPr>
            </w:pPr>
            <w:r>
              <w:t>Созданиекачественногопродукт</w:t>
            </w:r>
            <w:r>
              <w:rPr>
                <w:lang w:val="ru-RU"/>
              </w:rPr>
              <w:t>а.</w:t>
            </w:r>
          </w:p>
        </w:tc>
      </w:tr>
      <w:tr w:rsidR="00301414" w:rsidRPr="00354FC2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301414" w:rsidRPr="00301414" w:rsidRDefault="00301414" w:rsidP="00354FC2">
            <w:pPr>
              <w:rPr>
                <w:lang w:val="ru-RU"/>
              </w:rPr>
            </w:pPr>
            <w:r>
              <w:rPr>
                <w:lang w:val="ru-RU"/>
              </w:rPr>
              <w:t>Система работает корректно, продукт – качественный, он распространяется среди набора клиентов и оплата соответствующая труду и стандартному бонусу развития</w:t>
            </w:r>
            <w:r w:rsidRPr="00301414">
              <w:rPr>
                <w:lang w:val="ru-RU"/>
              </w:rPr>
              <w:t>.</w:t>
            </w:r>
          </w:p>
        </w:tc>
      </w:tr>
      <w:tr w:rsidR="00301414" w:rsidRPr="009A212C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301414" w:rsidRPr="00301414" w:rsidRDefault="00301414" w:rsidP="00354FC2">
            <w:pPr>
              <w:rPr>
                <w:lang w:val="ru-RU"/>
              </w:rPr>
            </w:pPr>
            <w:r>
              <w:t>Создаетпродукт</w:t>
            </w:r>
            <w:r>
              <w:rPr>
                <w:lang w:val="ru-RU"/>
              </w:rPr>
              <w:t>.</w:t>
            </w:r>
          </w:p>
        </w:tc>
      </w:tr>
      <w:tr w:rsidR="00301414" w:rsidRPr="00354FC2">
        <w:tc>
          <w:tcPr>
            <w:tcW w:w="1890" w:type="dxa"/>
          </w:tcPr>
          <w:p w:rsidR="00301414" w:rsidRDefault="00301414" w:rsidP="00354FC2">
            <w:pPr>
              <w:rPr>
                <w:b/>
              </w:rPr>
            </w:pPr>
            <w:r>
              <w:rPr>
                <w:b/>
                <w:lang w:val="ru-RU"/>
              </w:rPr>
              <w:t>Обязательства</w:t>
            </w:r>
          </w:p>
        </w:tc>
        <w:tc>
          <w:tcPr>
            <w:tcW w:w="6948" w:type="dxa"/>
          </w:tcPr>
          <w:p w:rsidR="00301414" w:rsidRPr="00301414" w:rsidRDefault="00301414" w:rsidP="00354FC2">
            <w:pPr>
              <w:rPr>
                <w:lang w:val="ru-RU"/>
              </w:rPr>
            </w:pPr>
            <w:r w:rsidRPr="00301414">
              <w:rPr>
                <w:lang w:val="ru-RU"/>
              </w:rPr>
              <w:t>Создать систему, соответствующую требованиям и критериям качества</w:t>
            </w:r>
            <w:r>
              <w:rPr>
                <w:lang w:val="ru-RU"/>
              </w:rPr>
              <w:t>.</w:t>
            </w:r>
          </w:p>
        </w:tc>
      </w:tr>
      <w:tr w:rsidR="00301414" w:rsidRPr="009A212C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Комментарии</w:t>
            </w:r>
            <w:r>
              <w:rPr>
                <w:b/>
              </w:rPr>
              <w:t xml:space="preserve">/ </w:t>
            </w:r>
            <w:r>
              <w:rPr>
                <w:b/>
                <w:lang w:val="ru-RU"/>
              </w:rPr>
              <w:t>Разногласия</w:t>
            </w:r>
          </w:p>
        </w:tc>
        <w:tc>
          <w:tcPr>
            <w:tcW w:w="6948" w:type="dxa"/>
          </w:tcPr>
          <w:p w:rsidR="00301414" w:rsidRPr="00BB5FB1" w:rsidRDefault="00301414" w:rsidP="00354FC2">
            <w:pPr>
              <w:rPr>
                <w:lang w:val="ru-RU"/>
              </w:rPr>
            </w:pPr>
          </w:p>
        </w:tc>
      </w:tr>
    </w:tbl>
    <w:p w:rsidR="00BA7FEE" w:rsidRPr="00BB5FB1" w:rsidRDefault="00BA7FEE">
      <w:pPr>
        <w:pStyle w:val="aa"/>
        <w:rPr>
          <w:lang w:val="ru-RU"/>
        </w:rPr>
      </w:pPr>
    </w:p>
    <w:p w:rsidR="00BA7FEE" w:rsidRDefault="00BA7FEE">
      <w:pPr>
        <w:pStyle w:val="2"/>
        <w:widowControl/>
      </w:pPr>
      <w:bookmarkStart w:id="32" w:name="_Toc465963334"/>
      <w:r>
        <w:rPr>
          <w:lang w:val="ru-RU"/>
        </w:rPr>
        <w:t>Профили пользователей</w:t>
      </w:r>
      <w:bookmarkEnd w:id="32"/>
    </w:p>
    <w:p w:rsidR="00BA7FEE" w:rsidRPr="00301414" w:rsidRDefault="00301414">
      <w:pPr>
        <w:pStyle w:val="3"/>
        <w:rPr>
          <w:lang w:val="ru-RU"/>
        </w:rPr>
      </w:pPr>
      <w:bookmarkStart w:id="33" w:name="_Toc465963335"/>
      <w:r>
        <w:rPr>
          <w:lang w:val="ru-RU"/>
        </w:rPr>
        <w:t>Администратор</w:t>
      </w:r>
      <w:bookmarkEnd w:id="33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6948"/>
      </w:tblGrid>
      <w:tr w:rsidR="00BA7FEE" w:rsidRPr="009A212C">
        <w:tc>
          <w:tcPr>
            <w:tcW w:w="1890" w:type="dxa"/>
          </w:tcPr>
          <w:p w:rsidR="00BA7FEE" w:rsidRDefault="00BA7FEE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BA7FEE" w:rsidRPr="00301414" w:rsidRDefault="00E55037">
            <w:r>
              <w:rPr>
                <w:snapToGrid w:val="0"/>
                <w:lang w:val="ru-RU"/>
              </w:rPr>
              <w:t>Ответственный сотрудник предприятия.</w:t>
            </w:r>
          </w:p>
        </w:tc>
      </w:tr>
      <w:tr w:rsidR="00BA7FEE" w:rsidRPr="00354FC2">
        <w:tc>
          <w:tcPr>
            <w:tcW w:w="1890" w:type="dxa"/>
          </w:tcPr>
          <w:p w:rsidR="00BA7FEE" w:rsidRDefault="00BA7FE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BA7FEE" w:rsidRPr="00E55037" w:rsidRDefault="00E55037">
            <w:pPr>
              <w:rPr>
                <w:lang w:val="ru-RU"/>
              </w:rPr>
            </w:pPr>
            <w:r>
              <w:rPr>
                <w:lang w:val="ru-RU"/>
              </w:rPr>
              <w:t xml:space="preserve">Занят обслуживанием клиентов с помощью системы </w:t>
            </w:r>
            <w:r>
              <w:t>BusyManager</w:t>
            </w:r>
            <w:r w:rsidRPr="00E55037">
              <w:rPr>
                <w:lang w:val="ru-RU"/>
              </w:rPr>
              <w:t>.</w:t>
            </w:r>
          </w:p>
        </w:tc>
      </w:tr>
      <w:tr w:rsidR="00BA7FEE" w:rsidRPr="009A212C">
        <w:tc>
          <w:tcPr>
            <w:tcW w:w="1890" w:type="dxa"/>
          </w:tcPr>
          <w:p w:rsidR="00BA7FEE" w:rsidRDefault="00BA7FE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BA7FEE" w:rsidRPr="00301414" w:rsidRDefault="00BA7FEE" w:rsidP="00E55037">
            <w:pPr>
              <w:rPr>
                <w:lang w:val="ru-RU"/>
              </w:rPr>
            </w:pPr>
            <w:r>
              <w:t>CASUALUSER</w:t>
            </w:r>
          </w:p>
        </w:tc>
      </w:tr>
      <w:tr w:rsidR="00BA7FEE" w:rsidRPr="00354FC2">
        <w:tc>
          <w:tcPr>
            <w:tcW w:w="1890" w:type="dxa"/>
          </w:tcPr>
          <w:p w:rsidR="00BA7FEE" w:rsidRDefault="00BA7FEE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BA7FEE" w:rsidRPr="00BB5FB1" w:rsidRDefault="00E55037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Регистрирует и обслуживает клиентов, проводит мониторинг и планирование целевых объектов.</w:t>
            </w:r>
          </w:p>
        </w:tc>
      </w:tr>
      <w:tr w:rsidR="00BA7FEE" w:rsidRPr="00354FC2">
        <w:tc>
          <w:tcPr>
            <w:tcW w:w="1890" w:type="dxa"/>
          </w:tcPr>
          <w:p w:rsidR="00BA7FEE" w:rsidRDefault="00BA7FE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BA7FEE" w:rsidRPr="00E55037" w:rsidRDefault="00E55037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Клиент обслужен быстро и качественно, составлен оптимальный план использования целевых объектов.</w:t>
            </w:r>
          </w:p>
        </w:tc>
      </w:tr>
      <w:tr w:rsidR="00BA7FEE" w:rsidRPr="009A212C">
        <w:tc>
          <w:tcPr>
            <w:tcW w:w="1890" w:type="dxa"/>
          </w:tcPr>
          <w:p w:rsidR="00BA7FEE" w:rsidRDefault="00BA7FE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BA7FEE" w:rsidRPr="00301414" w:rsidRDefault="00E55037">
            <w:pPr>
              <w:rPr>
                <w:lang w:val="ru-RU"/>
              </w:rPr>
            </w:pPr>
            <w:r w:rsidRPr="00E55037">
              <w:rPr>
                <w:lang w:val="ru-RU"/>
              </w:rPr>
              <w:t>Использованиепродукта</w:t>
            </w:r>
            <w:r>
              <w:rPr>
                <w:lang w:val="ru-RU"/>
              </w:rPr>
              <w:t>.</w:t>
            </w:r>
          </w:p>
        </w:tc>
      </w:tr>
      <w:tr w:rsidR="00BA7FEE" w:rsidRPr="00354FC2">
        <w:tc>
          <w:tcPr>
            <w:tcW w:w="1890" w:type="dxa"/>
          </w:tcPr>
          <w:p w:rsidR="00BA7FEE" w:rsidRDefault="00BA7FEE">
            <w:pPr>
              <w:rPr>
                <w:b/>
              </w:rPr>
            </w:pPr>
            <w:r>
              <w:rPr>
                <w:b/>
                <w:lang w:val="ru-RU"/>
              </w:rPr>
              <w:t>Обязательства</w:t>
            </w:r>
          </w:p>
        </w:tc>
        <w:tc>
          <w:tcPr>
            <w:tcW w:w="6948" w:type="dxa"/>
          </w:tcPr>
          <w:p w:rsidR="00BA7FEE" w:rsidRPr="00E55037" w:rsidRDefault="00E55037">
            <w:pPr>
              <w:rPr>
                <w:lang w:val="ru-RU"/>
              </w:rPr>
            </w:pPr>
            <w:r w:rsidRPr="00E55037">
              <w:rPr>
                <w:lang w:val="ru-RU"/>
              </w:rPr>
              <w:t>Качественно выполнять работу и делать максимальный объем работ за минимальное время</w:t>
            </w:r>
            <w:r>
              <w:rPr>
                <w:lang w:val="ru-RU"/>
              </w:rPr>
              <w:t>.</w:t>
            </w:r>
          </w:p>
        </w:tc>
      </w:tr>
      <w:tr w:rsidR="00BA7FEE" w:rsidRPr="009A212C">
        <w:tc>
          <w:tcPr>
            <w:tcW w:w="1890" w:type="dxa"/>
          </w:tcPr>
          <w:p w:rsidR="00BA7FEE" w:rsidRDefault="00BA7FE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Комментарии</w:t>
            </w:r>
            <w:r>
              <w:rPr>
                <w:b/>
              </w:rPr>
              <w:t xml:space="preserve">/ </w:t>
            </w:r>
            <w:r>
              <w:rPr>
                <w:b/>
                <w:lang w:val="ru-RU"/>
              </w:rPr>
              <w:t>Разногласия</w:t>
            </w:r>
          </w:p>
        </w:tc>
        <w:tc>
          <w:tcPr>
            <w:tcW w:w="6948" w:type="dxa"/>
          </w:tcPr>
          <w:p w:rsidR="00BA7FEE" w:rsidRPr="00BB5FB1" w:rsidRDefault="00BA7FEE">
            <w:pPr>
              <w:rPr>
                <w:lang w:val="ru-RU"/>
              </w:rPr>
            </w:pPr>
          </w:p>
        </w:tc>
      </w:tr>
    </w:tbl>
    <w:p w:rsidR="00301414" w:rsidRPr="00301414" w:rsidRDefault="00301414" w:rsidP="00301414">
      <w:pPr>
        <w:pStyle w:val="3"/>
        <w:rPr>
          <w:lang w:val="ru-RU"/>
        </w:rPr>
      </w:pPr>
      <w:bookmarkStart w:id="34" w:name="_Toc465963336"/>
      <w:r>
        <w:rPr>
          <w:lang w:val="ru-RU"/>
        </w:rPr>
        <w:t>Клиент</w:t>
      </w:r>
      <w:bookmarkEnd w:id="34"/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6948"/>
      </w:tblGrid>
      <w:tr w:rsidR="00301414" w:rsidRPr="009A212C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</w:rPr>
            </w:pPr>
            <w:r>
              <w:rPr>
                <w:b/>
                <w:lang w:val="ru-RU"/>
              </w:rPr>
              <w:t>Типичный представитель</w:t>
            </w:r>
          </w:p>
        </w:tc>
        <w:tc>
          <w:tcPr>
            <w:tcW w:w="6948" w:type="dxa"/>
          </w:tcPr>
          <w:p w:rsidR="00301414" w:rsidRPr="00301414" w:rsidRDefault="00E55037" w:rsidP="00354FC2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Потребитель услуг предприятия.</w:t>
            </w:r>
          </w:p>
        </w:tc>
      </w:tr>
      <w:tr w:rsidR="00301414" w:rsidRPr="00301414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6948" w:type="dxa"/>
          </w:tcPr>
          <w:p w:rsidR="00301414" w:rsidRPr="00301414" w:rsidRDefault="00503E97" w:rsidP="00354FC2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Пользуется услугами предприятия.</w:t>
            </w:r>
          </w:p>
        </w:tc>
      </w:tr>
      <w:tr w:rsidR="00301414" w:rsidRPr="009A212C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</w:t>
            </w:r>
          </w:p>
        </w:tc>
        <w:tc>
          <w:tcPr>
            <w:tcW w:w="6948" w:type="dxa"/>
          </w:tcPr>
          <w:p w:rsidR="00301414" w:rsidRPr="00301414" w:rsidRDefault="00301414" w:rsidP="00E55037">
            <w:pPr>
              <w:rPr>
                <w:lang w:val="ru-RU"/>
              </w:rPr>
            </w:pPr>
            <w:r>
              <w:t>CASUALUSER</w:t>
            </w:r>
          </w:p>
        </w:tc>
      </w:tr>
      <w:tr w:rsidR="00301414" w:rsidRPr="00354FC2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</w:rPr>
            </w:pPr>
            <w:r>
              <w:rPr>
                <w:b/>
                <w:lang w:val="ru-RU"/>
              </w:rPr>
              <w:t>Ответственности</w:t>
            </w:r>
          </w:p>
        </w:tc>
        <w:tc>
          <w:tcPr>
            <w:tcW w:w="6948" w:type="dxa"/>
          </w:tcPr>
          <w:p w:rsidR="00301414" w:rsidRPr="00BB5FB1" w:rsidRDefault="00503E97" w:rsidP="00354FC2">
            <w:pPr>
              <w:rPr>
                <w:lang w:val="ru-RU"/>
              </w:rPr>
            </w:pPr>
            <w:r>
              <w:rPr>
                <w:lang w:val="ru-RU"/>
              </w:rPr>
              <w:t>Пользуется целевыми объектами согласно установленной очередности.</w:t>
            </w:r>
          </w:p>
        </w:tc>
      </w:tr>
      <w:tr w:rsidR="00301414" w:rsidRPr="00354FC2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Критерий успеха</w:t>
            </w:r>
          </w:p>
        </w:tc>
        <w:tc>
          <w:tcPr>
            <w:tcW w:w="6948" w:type="dxa"/>
          </w:tcPr>
          <w:p w:rsidR="00301414" w:rsidRPr="00301414" w:rsidRDefault="00E55037" w:rsidP="00354FC2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Мониторинг своего положения в очереди на использование целевых объектов</w:t>
            </w:r>
          </w:p>
        </w:tc>
      </w:tr>
      <w:tr w:rsidR="00301414" w:rsidRPr="009A212C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Участие</w:t>
            </w:r>
          </w:p>
        </w:tc>
        <w:tc>
          <w:tcPr>
            <w:tcW w:w="6948" w:type="dxa"/>
          </w:tcPr>
          <w:p w:rsidR="00301414" w:rsidRPr="00301414" w:rsidRDefault="00E55037" w:rsidP="00354FC2">
            <w:pPr>
              <w:rPr>
                <w:lang w:val="ru-RU"/>
              </w:rPr>
            </w:pPr>
            <w:r w:rsidRPr="00E55037">
              <w:rPr>
                <w:lang w:val="ru-RU"/>
              </w:rPr>
              <w:t>Использованиепродукта</w:t>
            </w:r>
            <w:r>
              <w:rPr>
                <w:lang w:val="ru-RU"/>
              </w:rPr>
              <w:t>.</w:t>
            </w:r>
          </w:p>
        </w:tc>
      </w:tr>
      <w:tr w:rsidR="00301414" w:rsidRPr="00354FC2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</w:rPr>
            </w:pPr>
            <w:r>
              <w:rPr>
                <w:b/>
                <w:lang w:val="ru-RU"/>
              </w:rPr>
              <w:t>Обязательства</w:t>
            </w:r>
          </w:p>
        </w:tc>
        <w:tc>
          <w:tcPr>
            <w:tcW w:w="6948" w:type="dxa"/>
          </w:tcPr>
          <w:p w:rsidR="00301414" w:rsidRPr="00301414" w:rsidRDefault="00E55037" w:rsidP="00354FC2">
            <w:pPr>
              <w:rPr>
                <w:lang w:val="ru-RU"/>
              </w:rPr>
            </w:pPr>
            <w:r>
              <w:rPr>
                <w:snapToGrid w:val="0"/>
                <w:lang w:val="ru-RU"/>
              </w:rPr>
              <w:t>Использовать целевые объекты согласно правилам поставщика услуг.</w:t>
            </w:r>
          </w:p>
        </w:tc>
      </w:tr>
      <w:tr w:rsidR="00301414" w:rsidRPr="009A212C" w:rsidTr="00354FC2">
        <w:tc>
          <w:tcPr>
            <w:tcW w:w="1890" w:type="dxa"/>
          </w:tcPr>
          <w:p w:rsidR="00301414" w:rsidRDefault="00301414" w:rsidP="00354FC2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Комментарии</w:t>
            </w:r>
            <w:r>
              <w:rPr>
                <w:b/>
              </w:rPr>
              <w:t xml:space="preserve">/ </w:t>
            </w:r>
            <w:r>
              <w:rPr>
                <w:b/>
                <w:lang w:val="ru-RU"/>
              </w:rPr>
              <w:t>Разногласия</w:t>
            </w:r>
          </w:p>
        </w:tc>
        <w:tc>
          <w:tcPr>
            <w:tcW w:w="6948" w:type="dxa"/>
          </w:tcPr>
          <w:p w:rsidR="00301414" w:rsidRPr="00BB5FB1" w:rsidRDefault="00301414" w:rsidP="00354FC2">
            <w:pPr>
              <w:rPr>
                <w:lang w:val="ru-RU"/>
              </w:rPr>
            </w:pPr>
          </w:p>
        </w:tc>
      </w:tr>
    </w:tbl>
    <w:p w:rsidR="00BA7FEE" w:rsidRPr="00BB5FB1" w:rsidRDefault="00BA7FEE">
      <w:pPr>
        <w:pStyle w:val="aa"/>
        <w:rPr>
          <w:lang w:val="ru-RU"/>
        </w:rPr>
      </w:pPr>
    </w:p>
    <w:p w:rsidR="00BA7FEE" w:rsidRDefault="00BA7FEE">
      <w:pPr>
        <w:pStyle w:val="2"/>
      </w:pPr>
      <w:bookmarkStart w:id="35" w:name="_Toc452813588"/>
      <w:bookmarkStart w:id="36" w:name="_Toc456662675"/>
      <w:bookmarkStart w:id="37" w:name="_Toc465963337"/>
      <w:r>
        <w:rPr>
          <w:lang w:val="ru-RU"/>
        </w:rPr>
        <w:t>Ключевые потребности совладельца</w:t>
      </w:r>
      <w:r>
        <w:t>/</w:t>
      </w:r>
      <w:r>
        <w:rPr>
          <w:lang w:val="ru-RU"/>
        </w:rPr>
        <w:t>пользователя</w:t>
      </w:r>
      <w:bookmarkEnd w:id="35"/>
      <w:bookmarkEnd w:id="36"/>
      <w:bookmarkEnd w:id="37"/>
    </w:p>
    <w:p w:rsidR="00BA7FEE" w:rsidRDefault="00BA7FEE">
      <w:pPr>
        <w:pStyle w:val="aa"/>
        <w:rPr>
          <w:lang w:val="ru-RU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660"/>
        <w:gridCol w:w="1276"/>
        <w:gridCol w:w="1122"/>
        <w:gridCol w:w="1890"/>
        <w:gridCol w:w="90"/>
        <w:gridCol w:w="2430"/>
      </w:tblGrid>
      <w:tr w:rsidR="00BA7FEE">
        <w:tc>
          <w:tcPr>
            <w:tcW w:w="266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Потребность</w:t>
            </w:r>
          </w:p>
        </w:tc>
        <w:tc>
          <w:tcPr>
            <w:tcW w:w="1276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Приоритет</w:t>
            </w:r>
          </w:p>
        </w:tc>
        <w:tc>
          <w:tcPr>
            <w:tcW w:w="1122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</w:rPr>
            </w:pPr>
            <w:r>
              <w:rPr>
                <w:b/>
                <w:lang w:val="ru-RU"/>
              </w:rPr>
              <w:t>Важность</w:t>
            </w:r>
          </w:p>
        </w:tc>
        <w:tc>
          <w:tcPr>
            <w:tcW w:w="1890" w:type="dxa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Текущее решение</w:t>
            </w:r>
          </w:p>
        </w:tc>
        <w:tc>
          <w:tcPr>
            <w:tcW w:w="2520" w:type="dxa"/>
            <w:gridSpan w:val="2"/>
            <w:shd w:val="solid" w:color="000000" w:fill="FFFFFF"/>
          </w:tcPr>
          <w:p w:rsidR="00BA7FEE" w:rsidRDefault="00BA7FEE">
            <w:pPr>
              <w:pStyle w:val="aa"/>
              <w:ind w:left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Предлагаемое решение</w:t>
            </w:r>
          </w:p>
        </w:tc>
      </w:tr>
      <w:tr w:rsidR="00BA7FEE" w:rsidRPr="00503E97">
        <w:tc>
          <w:tcPr>
            <w:tcW w:w="2660" w:type="dxa"/>
          </w:tcPr>
          <w:p w:rsidR="00BA7FEE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lastRenderedPageBreak/>
              <w:t>Мониторинг текущего состояния целевых объектов.</w:t>
            </w:r>
          </w:p>
        </w:tc>
        <w:tc>
          <w:tcPr>
            <w:tcW w:w="1276" w:type="dxa"/>
          </w:tcPr>
          <w:p w:rsidR="00BA7FEE" w:rsidRP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122" w:type="dxa"/>
          </w:tcPr>
          <w:p w:rsidR="00BA7FEE" w:rsidRP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</w:tc>
        <w:tc>
          <w:tcPr>
            <w:tcW w:w="1980" w:type="dxa"/>
            <w:gridSpan w:val="2"/>
          </w:tcPr>
          <w:p w:rsidR="00BA7FEE" w:rsidRP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Нет.</w:t>
            </w:r>
          </w:p>
        </w:tc>
        <w:tc>
          <w:tcPr>
            <w:tcW w:w="2430" w:type="dxa"/>
          </w:tcPr>
          <w:p w:rsidR="00503E97" w:rsidRPr="00503E97" w:rsidRDefault="00503E97" w:rsidP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Интерактивное отображение текущего состояния.</w:t>
            </w:r>
          </w:p>
        </w:tc>
      </w:tr>
      <w:tr w:rsidR="00503E97" w:rsidRPr="00503E97">
        <w:tc>
          <w:tcPr>
            <w:tcW w:w="2660" w:type="dxa"/>
          </w:tcPr>
          <w:p w:rsidR="00503E97" w:rsidRP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Планирование изменений состояния объектов.</w:t>
            </w:r>
          </w:p>
        </w:tc>
        <w:tc>
          <w:tcPr>
            <w:tcW w:w="1276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  <w:tc>
          <w:tcPr>
            <w:tcW w:w="1122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</w:tc>
        <w:tc>
          <w:tcPr>
            <w:tcW w:w="1980" w:type="dxa"/>
            <w:gridSpan w:val="2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Статические календарные планы использования, живая очередь.</w:t>
            </w:r>
          </w:p>
        </w:tc>
        <w:tc>
          <w:tcPr>
            <w:tcW w:w="2430" w:type="dxa"/>
          </w:tcPr>
          <w:p w:rsidR="00503E97" w:rsidRDefault="00503E97" w:rsidP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Интерактивное календарноепланирование.</w:t>
            </w:r>
          </w:p>
        </w:tc>
      </w:tr>
      <w:tr w:rsidR="00503E97" w:rsidRPr="00503E97">
        <w:tc>
          <w:tcPr>
            <w:tcW w:w="2660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Отслеживание клиентов, ведение клиентской базы</w:t>
            </w:r>
          </w:p>
        </w:tc>
        <w:tc>
          <w:tcPr>
            <w:tcW w:w="1276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  <w:tc>
          <w:tcPr>
            <w:tcW w:w="1122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</w:tc>
        <w:tc>
          <w:tcPr>
            <w:tcW w:w="1980" w:type="dxa"/>
            <w:gridSpan w:val="2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Статический журнал клиентов.</w:t>
            </w:r>
          </w:p>
        </w:tc>
        <w:tc>
          <w:tcPr>
            <w:tcW w:w="2430" w:type="dxa"/>
          </w:tcPr>
          <w:p w:rsidR="00503E97" w:rsidRDefault="00503E97" w:rsidP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Динамическая база данных клиентов.</w:t>
            </w:r>
          </w:p>
        </w:tc>
      </w:tr>
      <w:tr w:rsidR="00503E97" w:rsidRPr="00503E97">
        <w:tc>
          <w:tcPr>
            <w:tcW w:w="2660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Планирование задач обслуживания.</w:t>
            </w:r>
          </w:p>
        </w:tc>
        <w:tc>
          <w:tcPr>
            <w:tcW w:w="1276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  <w:tc>
          <w:tcPr>
            <w:tcW w:w="1122" w:type="dxa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Низкая</w:t>
            </w:r>
          </w:p>
        </w:tc>
        <w:tc>
          <w:tcPr>
            <w:tcW w:w="1980" w:type="dxa"/>
            <w:gridSpan w:val="2"/>
          </w:tcPr>
          <w:p w:rsidR="00503E97" w:rsidRDefault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Статический план выполнения задач обслуживания</w:t>
            </w:r>
          </w:p>
        </w:tc>
        <w:tc>
          <w:tcPr>
            <w:tcW w:w="2430" w:type="dxa"/>
          </w:tcPr>
          <w:p w:rsidR="00503E97" w:rsidRDefault="00503E97" w:rsidP="00503E97">
            <w:pPr>
              <w:pStyle w:val="aa"/>
              <w:ind w:left="0"/>
              <w:rPr>
                <w:lang w:val="ru-RU"/>
              </w:rPr>
            </w:pPr>
            <w:r>
              <w:rPr>
                <w:lang w:val="ru-RU"/>
              </w:rPr>
              <w:t>Интерактивное календарное планирование.</w:t>
            </w:r>
          </w:p>
        </w:tc>
      </w:tr>
    </w:tbl>
    <w:p w:rsidR="00BA7FEE" w:rsidRPr="00503E97" w:rsidRDefault="00BA7FEE">
      <w:pPr>
        <w:pStyle w:val="aa"/>
        <w:rPr>
          <w:lang w:val="ru-RU"/>
        </w:rPr>
      </w:pPr>
    </w:p>
    <w:p w:rsidR="00BA7FEE" w:rsidRDefault="00BA7FEE">
      <w:pPr>
        <w:pStyle w:val="2"/>
      </w:pPr>
      <w:bookmarkStart w:id="38" w:name="_Toc465963338"/>
      <w:r>
        <w:rPr>
          <w:lang w:val="ru-RU"/>
        </w:rPr>
        <w:t>Альтернативы и конкуренция</w:t>
      </w:r>
      <w:bookmarkEnd w:id="38"/>
    </w:p>
    <w:p w:rsidR="00BA7FEE" w:rsidRDefault="00474DF4">
      <w:pPr>
        <w:pStyle w:val="3"/>
        <w:rPr>
          <w:lang w:val="ru-RU"/>
        </w:rPr>
      </w:pPr>
      <w:bookmarkStart w:id="39" w:name="_Toc465963339"/>
      <w:r>
        <w:rPr>
          <w:lang w:val="ru-RU"/>
        </w:rPr>
        <w:t>Поддержание статус-кво</w:t>
      </w:r>
      <w:bookmarkEnd w:id="39"/>
    </w:p>
    <w:p w:rsidR="00474DF4" w:rsidRDefault="00474DF4" w:rsidP="00474DF4">
      <w:pPr>
        <w:rPr>
          <w:lang w:val="ru-RU"/>
        </w:rPr>
      </w:pPr>
      <w:r>
        <w:rPr>
          <w:lang w:val="ru-RU"/>
        </w:rPr>
        <w:t>Плюсы:</w:t>
      </w:r>
    </w:p>
    <w:p w:rsidR="00474DF4" w:rsidRDefault="00474DF4" w:rsidP="00474DF4">
      <w:pPr>
        <w:pStyle w:val="ad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Отсутствие расходов на внедрение новой системы;</w:t>
      </w:r>
    </w:p>
    <w:p w:rsidR="00474DF4" w:rsidRDefault="00474DF4" w:rsidP="00474DF4">
      <w:pPr>
        <w:pStyle w:val="ad"/>
        <w:numPr>
          <w:ilvl w:val="0"/>
          <w:numId w:val="8"/>
        </w:numPr>
        <w:rPr>
          <w:lang w:val="ru-RU"/>
        </w:rPr>
      </w:pPr>
      <w:r>
        <w:rPr>
          <w:lang w:val="ru-RU"/>
        </w:rPr>
        <w:t>Отсутствие необходимости обучение работы с новой системой.</w:t>
      </w:r>
    </w:p>
    <w:p w:rsidR="00474DF4" w:rsidRDefault="00474DF4" w:rsidP="00474DF4">
      <w:pPr>
        <w:rPr>
          <w:lang w:val="ru-RU"/>
        </w:rPr>
      </w:pPr>
      <w:r>
        <w:rPr>
          <w:lang w:val="ru-RU"/>
        </w:rPr>
        <w:t>Минусы:</w:t>
      </w:r>
    </w:p>
    <w:p w:rsidR="00474DF4" w:rsidRPr="00474DF4" w:rsidRDefault="00474DF4" w:rsidP="00474DF4">
      <w:pPr>
        <w:pStyle w:val="ad"/>
        <w:numPr>
          <w:ilvl w:val="0"/>
          <w:numId w:val="9"/>
        </w:numPr>
        <w:rPr>
          <w:lang w:val="ru-RU"/>
        </w:rPr>
      </w:pPr>
      <w:r>
        <w:rPr>
          <w:lang w:val="ru-RU"/>
        </w:rPr>
        <w:t>Необходимость преодоления недостатков текущей системы.</w:t>
      </w:r>
    </w:p>
    <w:p w:rsidR="00BA7FEE" w:rsidRDefault="00474DF4">
      <w:pPr>
        <w:pStyle w:val="3"/>
      </w:pPr>
      <w:bookmarkStart w:id="40" w:name="_Toc465963340"/>
      <w:r>
        <w:rPr>
          <w:lang w:val="ru-RU"/>
        </w:rPr>
        <w:t>Программа «</w:t>
      </w:r>
      <w:r>
        <w:t>Tourist</w:t>
      </w:r>
      <w:r>
        <w:rPr>
          <w:lang w:val="ru-RU"/>
        </w:rPr>
        <w:t>»</w:t>
      </w:r>
      <w:bookmarkEnd w:id="40"/>
    </w:p>
    <w:p w:rsidR="00474DF4" w:rsidRDefault="00474DF4" w:rsidP="00474DF4">
      <w:pPr>
        <w:rPr>
          <w:lang w:val="ru-RU"/>
        </w:rPr>
      </w:pPr>
      <w:r>
        <w:rPr>
          <w:lang w:val="ru-RU"/>
        </w:rPr>
        <w:t>Плюсы:</w:t>
      </w:r>
    </w:p>
    <w:p w:rsidR="00474DF4" w:rsidRDefault="00474DF4" w:rsidP="00474DF4">
      <w:pPr>
        <w:pStyle w:val="ad"/>
        <w:numPr>
          <w:ilvl w:val="0"/>
          <w:numId w:val="9"/>
        </w:numPr>
        <w:rPr>
          <w:lang w:val="ru-RU"/>
        </w:rPr>
      </w:pPr>
      <w:r>
        <w:rPr>
          <w:lang w:val="ru-RU"/>
        </w:rPr>
        <w:t>Широкий функционал ведения отчетностей;</w:t>
      </w:r>
    </w:p>
    <w:p w:rsidR="00474DF4" w:rsidRDefault="00474DF4" w:rsidP="00474DF4">
      <w:pPr>
        <w:pStyle w:val="ad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Пользовательский интерфейс знакомый пользователям программ 1С.</w:t>
      </w:r>
    </w:p>
    <w:p w:rsidR="00474DF4" w:rsidRDefault="00474DF4" w:rsidP="00474DF4">
      <w:pPr>
        <w:rPr>
          <w:lang w:val="ru-RU"/>
        </w:rPr>
      </w:pPr>
      <w:r>
        <w:rPr>
          <w:lang w:val="ru-RU"/>
        </w:rPr>
        <w:t>Минусы:</w:t>
      </w:r>
    </w:p>
    <w:p w:rsidR="00474DF4" w:rsidRDefault="00474DF4" w:rsidP="00474DF4">
      <w:pPr>
        <w:pStyle w:val="ad"/>
        <w:numPr>
          <w:ilvl w:val="0"/>
          <w:numId w:val="10"/>
        </w:numPr>
        <w:rPr>
          <w:lang w:val="ru-RU"/>
        </w:rPr>
      </w:pPr>
      <w:r>
        <w:rPr>
          <w:lang w:val="ru-RU"/>
        </w:rPr>
        <w:t>Сложность обучения работе с программой пользователям раннее не знакомым с программами 1С;</w:t>
      </w:r>
    </w:p>
    <w:p w:rsidR="00474DF4" w:rsidRDefault="00474DF4" w:rsidP="00474DF4">
      <w:pPr>
        <w:pStyle w:val="ad"/>
        <w:numPr>
          <w:ilvl w:val="0"/>
          <w:numId w:val="10"/>
        </w:numPr>
        <w:rPr>
          <w:lang w:val="ru-RU"/>
        </w:rPr>
      </w:pPr>
      <w:r>
        <w:rPr>
          <w:lang w:val="ru-RU"/>
        </w:rPr>
        <w:t>Необходимость присутствия на рабочей платформе дополнительных программных пакетов;</w:t>
      </w:r>
    </w:p>
    <w:p w:rsidR="00474DF4" w:rsidRPr="00474DF4" w:rsidRDefault="00474DF4" w:rsidP="00474DF4">
      <w:pPr>
        <w:pStyle w:val="ad"/>
        <w:numPr>
          <w:ilvl w:val="0"/>
          <w:numId w:val="10"/>
        </w:numPr>
        <w:rPr>
          <w:lang w:val="ru-RU"/>
        </w:rPr>
      </w:pPr>
      <w:r>
        <w:rPr>
          <w:lang w:val="ru-RU"/>
        </w:rPr>
        <w:t>Перегрузка рядовых пользователей неиспользуемым функционалом.</w:t>
      </w:r>
    </w:p>
    <w:p w:rsidR="00BA7FEE" w:rsidRDefault="00BA7FEE">
      <w:pPr>
        <w:pStyle w:val="1"/>
      </w:pPr>
      <w:bookmarkStart w:id="41" w:name="_Toc465963341"/>
      <w:bookmarkEnd w:id="20"/>
      <w:r>
        <w:rPr>
          <w:lang w:val="ru-RU"/>
        </w:rPr>
        <w:t>Краткий обзор изделия</w:t>
      </w:r>
      <w:bookmarkEnd w:id="41"/>
    </w:p>
    <w:p w:rsidR="00BA7FEE" w:rsidRDefault="00BA7FEE">
      <w:pPr>
        <w:pStyle w:val="2"/>
      </w:pPr>
      <w:bookmarkStart w:id="42" w:name="_Toc465963342"/>
      <w:r>
        <w:rPr>
          <w:lang w:val="ru-RU"/>
        </w:rPr>
        <w:t>Перспектива изделия</w:t>
      </w:r>
      <w:bookmarkEnd w:id="42"/>
    </w:p>
    <w:p w:rsidR="00354FC2" w:rsidRPr="000D3B1E" w:rsidRDefault="00354FC2" w:rsidP="00354FC2">
      <w:pPr>
        <w:pStyle w:val="aa"/>
        <w:rPr>
          <w:lang w:val="ru-RU"/>
        </w:rPr>
      </w:pPr>
      <w:r>
        <w:rPr>
          <w:lang w:val="ru-RU"/>
        </w:rPr>
        <w:t xml:space="preserve">Данная система функционирует независимо от </w:t>
      </w:r>
      <w:r w:rsidR="000D3B1E">
        <w:rPr>
          <w:lang w:val="ru-RU"/>
        </w:rPr>
        <w:t>других прикладных программ и компонентов, но для ее функционирования на целевой машине должен присутствовать базовый пакет библиотек .NET и WPF.</w:t>
      </w:r>
    </w:p>
    <w:p w:rsidR="00BA7FEE" w:rsidRDefault="00BA7FEE">
      <w:pPr>
        <w:pStyle w:val="2"/>
      </w:pPr>
      <w:bookmarkStart w:id="43" w:name="_Toc465963343"/>
      <w:r>
        <w:rPr>
          <w:lang w:val="ru-RU"/>
        </w:rPr>
        <w:lastRenderedPageBreak/>
        <w:t>Сводка возможностей</w:t>
      </w:r>
      <w:bookmarkEnd w:id="43"/>
    </w:p>
    <w:p w:rsidR="00BA7FEE" w:rsidRPr="00C85219" w:rsidRDefault="00C85219">
      <w:pPr>
        <w:keepNext/>
        <w:jc w:val="center"/>
        <w:rPr>
          <w:b/>
          <w:lang w:val="ru-RU"/>
        </w:rPr>
      </w:pPr>
      <w:r>
        <w:rPr>
          <w:b/>
          <w:lang w:val="ru-RU"/>
        </w:rPr>
        <w:t xml:space="preserve">Система </w:t>
      </w:r>
      <w:r>
        <w:rPr>
          <w:b/>
        </w:rPr>
        <w:t xml:space="preserve">BusyManager 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/>
      </w:tblPr>
      <w:tblGrid>
        <w:gridCol w:w="3240"/>
        <w:gridCol w:w="3780"/>
      </w:tblGrid>
      <w:tr w:rsidR="00BA7FEE">
        <w:trPr>
          <w:cantSplit/>
        </w:trPr>
        <w:tc>
          <w:tcPr>
            <w:tcW w:w="3240" w:type="dxa"/>
          </w:tcPr>
          <w:p w:rsidR="00BA7FEE" w:rsidRDefault="00BA7FEE">
            <w:pPr>
              <w:keepNext/>
              <w:keepLines/>
              <w:ind w:right="72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Выгоды заказчика</w:t>
            </w:r>
          </w:p>
        </w:tc>
        <w:tc>
          <w:tcPr>
            <w:tcW w:w="3780" w:type="dxa"/>
          </w:tcPr>
          <w:p w:rsidR="00BA7FEE" w:rsidRDefault="00BA7FEE">
            <w:pPr>
              <w:keepNext/>
              <w:keepLines/>
              <w:ind w:right="144"/>
              <w:rPr>
                <w:b/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Поддерживающие возможности</w:t>
            </w:r>
          </w:p>
        </w:tc>
      </w:tr>
      <w:tr w:rsidR="00BA7FEE" w:rsidRPr="00354FC2">
        <w:trPr>
          <w:cantSplit/>
        </w:trPr>
        <w:tc>
          <w:tcPr>
            <w:tcW w:w="3240" w:type="dxa"/>
          </w:tcPr>
          <w:p w:rsidR="00BA7FEE" w:rsidRPr="00BB5FB1" w:rsidRDefault="00CB3F04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Понятное отображение занятости целевых объектов в любой момент времени.</w:t>
            </w:r>
          </w:p>
        </w:tc>
        <w:tc>
          <w:tcPr>
            <w:tcW w:w="3780" w:type="dxa"/>
          </w:tcPr>
          <w:p w:rsidR="00BA7FEE" w:rsidRPr="00BB5FB1" w:rsidRDefault="00850DBE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Календарная таблица занятости целевых объектов.</w:t>
            </w:r>
          </w:p>
        </w:tc>
      </w:tr>
      <w:tr w:rsidR="00BA7FEE" w:rsidRPr="00CB3F04">
        <w:trPr>
          <w:cantSplit/>
        </w:trPr>
        <w:tc>
          <w:tcPr>
            <w:tcW w:w="3240" w:type="dxa"/>
          </w:tcPr>
          <w:p w:rsidR="00BA7FEE" w:rsidRPr="00BB5FB1" w:rsidRDefault="00CB3F04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 xml:space="preserve">Дает оперативные данные о </w:t>
            </w:r>
            <w:r w:rsidR="005317B9">
              <w:rPr>
                <w:snapToGrid w:val="0"/>
                <w:color w:val="000000"/>
                <w:lang w:val="ru-RU"/>
              </w:rPr>
              <w:t>физическом расположении занятых и свободных объектов.</w:t>
            </w:r>
          </w:p>
        </w:tc>
        <w:tc>
          <w:tcPr>
            <w:tcW w:w="3780" w:type="dxa"/>
          </w:tcPr>
          <w:p w:rsidR="00BA7FEE" w:rsidRPr="00CB3F04" w:rsidRDefault="00CB3F04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Карта расположения целевых объектов с отображением их текущей занятости.</w:t>
            </w:r>
          </w:p>
        </w:tc>
      </w:tr>
      <w:tr w:rsidR="00BA7FEE" w:rsidRPr="00354FC2">
        <w:trPr>
          <w:cantSplit/>
        </w:trPr>
        <w:tc>
          <w:tcPr>
            <w:tcW w:w="3240" w:type="dxa"/>
          </w:tcPr>
          <w:p w:rsidR="00BA7FEE" w:rsidRPr="00BB5FB1" w:rsidRDefault="005317B9">
            <w:pPr>
              <w:keepNext/>
              <w:keepLines/>
              <w:ind w:right="-1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Позволяет хранить данные клиентов, увеличивает скорость их обслуживания.</w:t>
            </w:r>
          </w:p>
        </w:tc>
        <w:tc>
          <w:tcPr>
            <w:tcW w:w="3780" w:type="dxa"/>
          </w:tcPr>
          <w:p w:rsidR="00BA7FEE" w:rsidRPr="00BB5FB1" w:rsidRDefault="005317B9">
            <w:pPr>
              <w:keepNext/>
              <w:keepLines/>
              <w:ind w:right="144"/>
              <w:rPr>
                <w:color w:val="000000"/>
                <w:lang w:val="ru-RU"/>
              </w:rPr>
            </w:pPr>
            <w:r>
              <w:rPr>
                <w:snapToGrid w:val="0"/>
                <w:color w:val="000000"/>
                <w:lang w:val="ru-RU"/>
              </w:rPr>
              <w:t>База данных клиентов.</w:t>
            </w:r>
          </w:p>
        </w:tc>
      </w:tr>
    </w:tbl>
    <w:p w:rsidR="00BA7FEE" w:rsidRDefault="00BA7FEE">
      <w:pPr>
        <w:pStyle w:val="2"/>
      </w:pPr>
      <w:bookmarkStart w:id="44" w:name="_Toc465963344"/>
      <w:r>
        <w:rPr>
          <w:lang w:val="ru-RU"/>
        </w:rPr>
        <w:t>Предположения и зависимости</w:t>
      </w:r>
      <w:bookmarkEnd w:id="44"/>
    </w:p>
    <w:p w:rsidR="00DC0CBB" w:rsidRPr="00DC0CBB" w:rsidRDefault="00DC0CBB" w:rsidP="00DC0CBB">
      <w:pPr>
        <w:pStyle w:val="aa"/>
        <w:rPr>
          <w:lang w:val="ru-RU"/>
        </w:rPr>
      </w:pPr>
      <w:bookmarkStart w:id="45" w:name="_Toc425054395"/>
      <w:bookmarkStart w:id="46" w:name="_Toc422186488"/>
      <w:bookmarkStart w:id="47" w:name="_Toc436203391"/>
      <w:bookmarkStart w:id="48" w:name="_Toc452813594"/>
      <w:bookmarkStart w:id="49" w:name="_Toc456662683"/>
      <w:r>
        <w:rPr>
          <w:lang w:val="ru-RU"/>
        </w:rPr>
        <w:t xml:space="preserve">Функционал системы </w:t>
      </w:r>
      <w:r w:rsidRPr="00DC0CBB">
        <w:t>BusyManager</w:t>
      </w:r>
      <w:r>
        <w:rPr>
          <w:lang w:val="ru-RU"/>
        </w:rPr>
        <w:t xml:space="preserve"> может меняться в зависимости от пожеланий заказчиков</w:t>
      </w:r>
      <w:r w:rsidR="00F7446E">
        <w:rPr>
          <w:lang w:val="ru-RU"/>
        </w:rPr>
        <w:t>, обнаруженных трудностей реализации или изменения стратегии разработки.</w:t>
      </w:r>
    </w:p>
    <w:p w:rsidR="00BA7FEE" w:rsidRDefault="00BA7FEE">
      <w:pPr>
        <w:pStyle w:val="2"/>
        <w:widowControl/>
      </w:pPr>
      <w:bookmarkStart w:id="50" w:name="_Toc465963345"/>
      <w:bookmarkEnd w:id="45"/>
      <w:bookmarkEnd w:id="46"/>
      <w:bookmarkEnd w:id="47"/>
      <w:bookmarkEnd w:id="48"/>
      <w:bookmarkEnd w:id="49"/>
      <w:r>
        <w:rPr>
          <w:lang w:val="ru-RU"/>
        </w:rPr>
        <w:t>Стоимость и калькуляция</w:t>
      </w:r>
      <w:bookmarkEnd w:id="50"/>
    </w:p>
    <w:p w:rsidR="000A228B" w:rsidRDefault="00F7446E" w:rsidP="00F7446E">
      <w:pPr>
        <w:pStyle w:val="aa"/>
        <w:rPr>
          <w:lang w:val="ru-RU"/>
        </w:rPr>
      </w:pPr>
      <w:bookmarkStart w:id="51" w:name="_Toc425054396"/>
      <w:bookmarkStart w:id="52" w:name="_Toc422186489"/>
      <w:bookmarkStart w:id="53" w:name="_Toc436203392"/>
      <w:bookmarkStart w:id="54" w:name="_Toc452813595"/>
      <w:bookmarkStart w:id="55" w:name="_Toc456662684"/>
      <w:r>
        <w:rPr>
          <w:lang w:val="ru-RU"/>
        </w:rPr>
        <w:t xml:space="preserve">Разработка программного продукта запланирована средствами </w:t>
      </w:r>
      <w:r w:rsidR="000A228B">
        <w:rPr>
          <w:lang w:val="ru-RU"/>
        </w:rPr>
        <w:t xml:space="preserve">бесплатного пакета </w:t>
      </w:r>
      <w:r w:rsidR="000A228B">
        <w:t>MS</w:t>
      </w:r>
      <w:r w:rsidR="000A228B" w:rsidRPr="000A228B">
        <w:rPr>
          <w:lang w:val="ru-RU"/>
        </w:rPr>
        <w:t xml:space="preserve"> </w:t>
      </w:r>
      <w:r w:rsidR="000A228B">
        <w:rPr>
          <w:lang w:val="ru-RU"/>
        </w:rPr>
        <w:t>Visual Studio</w:t>
      </w:r>
      <w:r w:rsidR="000A228B" w:rsidRPr="000A228B">
        <w:rPr>
          <w:lang w:val="ru-RU"/>
        </w:rPr>
        <w:t xml:space="preserve"> 15 </w:t>
      </w:r>
      <w:r w:rsidR="000A228B">
        <w:t>Community</w:t>
      </w:r>
      <w:r w:rsidR="000A228B" w:rsidRPr="000A228B">
        <w:rPr>
          <w:lang w:val="ru-RU"/>
        </w:rPr>
        <w:t>.</w:t>
      </w:r>
      <w:r w:rsidR="000A228B">
        <w:rPr>
          <w:lang w:val="ru-RU"/>
        </w:rPr>
        <w:t xml:space="preserve"> </w:t>
      </w:r>
    </w:p>
    <w:p w:rsidR="00F7446E" w:rsidRPr="000A228B" w:rsidRDefault="000A228B" w:rsidP="00F7446E">
      <w:pPr>
        <w:pStyle w:val="aa"/>
        <w:rPr>
          <w:lang w:val="ru-RU"/>
        </w:rPr>
      </w:pPr>
      <w:r>
        <w:rPr>
          <w:lang w:val="ru-RU"/>
        </w:rPr>
        <w:t>Распространение планируется осуществлять сервисами цифровой дистрибуции.</w:t>
      </w:r>
    </w:p>
    <w:p w:rsidR="00BA7FEE" w:rsidRDefault="00BA7FEE">
      <w:pPr>
        <w:pStyle w:val="2"/>
        <w:widowControl/>
      </w:pPr>
      <w:bookmarkStart w:id="56" w:name="_Toc465963346"/>
      <w:bookmarkEnd w:id="51"/>
      <w:bookmarkEnd w:id="52"/>
      <w:bookmarkEnd w:id="53"/>
      <w:bookmarkEnd w:id="54"/>
      <w:bookmarkEnd w:id="55"/>
      <w:r>
        <w:rPr>
          <w:lang w:val="ru-RU"/>
        </w:rPr>
        <w:t>Лицензирование и инсталляция</w:t>
      </w:r>
      <w:bookmarkEnd w:id="56"/>
    </w:p>
    <w:p w:rsidR="005A1274" w:rsidRPr="005A1274" w:rsidRDefault="005A1274" w:rsidP="005A1274">
      <w:pPr>
        <w:pStyle w:val="aa"/>
        <w:rPr>
          <w:lang w:val="ru-RU"/>
        </w:rPr>
      </w:pPr>
      <w:bookmarkStart w:id="57" w:name="_Toc436203402"/>
      <w:bookmarkStart w:id="58" w:name="_Toc452813596"/>
      <w:bookmarkStart w:id="59" w:name="_Toc456662685"/>
      <w:r>
        <w:rPr>
          <w:lang w:val="ru-RU"/>
        </w:rPr>
        <w:t xml:space="preserve">Распространение программного продукта будет осуществляться портативными сборками не требующими инсталляции. Лицензирование предполагается посредством </w:t>
      </w:r>
      <w:r w:rsidR="00B92B4B">
        <w:rPr>
          <w:lang w:val="ru-RU"/>
        </w:rPr>
        <w:t>индивидуальных шифрованных ключей.</w:t>
      </w:r>
    </w:p>
    <w:p w:rsidR="00BA7FEE" w:rsidRDefault="00BA7FEE">
      <w:pPr>
        <w:pStyle w:val="1"/>
      </w:pPr>
      <w:bookmarkStart w:id="60" w:name="_Toc465963347"/>
      <w:bookmarkEnd w:id="57"/>
      <w:bookmarkEnd w:id="58"/>
      <w:bookmarkEnd w:id="59"/>
      <w:r>
        <w:rPr>
          <w:lang w:val="ru-RU"/>
        </w:rPr>
        <w:t>Возможности продукта</w:t>
      </w:r>
      <w:bookmarkEnd w:id="60"/>
    </w:p>
    <w:p w:rsidR="0050144C" w:rsidRDefault="0050144C" w:rsidP="0050144C">
      <w:pPr>
        <w:pStyle w:val="2"/>
        <w:ind w:left="720" w:hanging="720"/>
        <w:rPr>
          <w:lang w:val="ru-RU"/>
        </w:rPr>
      </w:pPr>
      <w:bookmarkStart w:id="61" w:name="_Toc465963348"/>
      <w:r w:rsidRPr="0050144C">
        <w:rPr>
          <w:lang w:val="ru-RU"/>
        </w:rPr>
        <w:t>Графическое отображения текущего состояния занятости условных объектов.</w:t>
      </w:r>
      <w:bookmarkEnd w:id="61"/>
    </w:p>
    <w:p w:rsidR="0050144C" w:rsidRPr="0050144C" w:rsidRDefault="0050144C" w:rsidP="0050144C">
      <w:pPr>
        <w:rPr>
          <w:lang w:val="ru-RU"/>
        </w:rPr>
      </w:pPr>
      <w:r>
        <w:rPr>
          <w:lang w:val="ru-RU"/>
        </w:rPr>
        <w:t xml:space="preserve">В окне программы будет отображено текущее состояние (занят/свободен) всех целевых объектов обслуживаемых программой в текущий момент времени операционной системы. Расположение иконок отображающих целевой объект на экране </w:t>
      </w:r>
      <w:r w:rsidR="00825BD0">
        <w:rPr>
          <w:lang w:val="ru-RU"/>
        </w:rPr>
        <w:t>можно менять по желанию пользователя, с целью схематически отобразить реальное физическое расположение объектов в пространстве.</w:t>
      </w:r>
    </w:p>
    <w:p w:rsidR="0050144C" w:rsidRDefault="0050144C" w:rsidP="0050144C">
      <w:pPr>
        <w:pStyle w:val="2"/>
        <w:ind w:left="720" w:hanging="720"/>
        <w:rPr>
          <w:lang w:val="ru-RU"/>
        </w:rPr>
      </w:pPr>
      <w:bookmarkStart w:id="62" w:name="_Toc465963349"/>
      <w:r w:rsidRPr="0050144C">
        <w:rPr>
          <w:lang w:val="ru-RU"/>
        </w:rPr>
        <w:t>Календарное планирование занятости условных объектов.</w:t>
      </w:r>
      <w:bookmarkEnd w:id="62"/>
    </w:p>
    <w:p w:rsidR="00825BD0" w:rsidRPr="00825BD0" w:rsidRDefault="00825BD0" w:rsidP="00825BD0">
      <w:pPr>
        <w:rPr>
          <w:lang w:val="ru-RU"/>
        </w:rPr>
      </w:pPr>
      <w:r>
        <w:rPr>
          <w:lang w:val="ru-RU"/>
        </w:rPr>
        <w:t>В ок</w:t>
      </w:r>
      <w:r w:rsidR="0070584D">
        <w:rPr>
          <w:lang w:val="ru-RU"/>
        </w:rPr>
        <w:t>н</w:t>
      </w:r>
      <w:r>
        <w:rPr>
          <w:lang w:val="ru-RU"/>
        </w:rPr>
        <w:t>е программы будет отображена двухмерная таблица</w:t>
      </w:r>
      <w:r w:rsidR="007131E0">
        <w:rPr>
          <w:lang w:val="ru-RU"/>
        </w:rPr>
        <w:t xml:space="preserve"> с перечнем обслуживаемых целевых объектов на одной оси и календарем(часами/днями) на другой. </w:t>
      </w:r>
    </w:p>
    <w:p w:rsidR="0050144C" w:rsidRDefault="0050144C" w:rsidP="0050144C">
      <w:pPr>
        <w:pStyle w:val="2"/>
        <w:ind w:left="720" w:hanging="720"/>
        <w:rPr>
          <w:lang w:val="ru-RU"/>
        </w:rPr>
      </w:pPr>
      <w:bookmarkStart w:id="63" w:name="_Toc465963350"/>
      <w:r w:rsidRPr="0050144C">
        <w:t>Возможность быстрого внесения изменений в текущее состояние.</w:t>
      </w:r>
      <w:bookmarkEnd w:id="63"/>
    </w:p>
    <w:p w:rsidR="00ED0659" w:rsidRDefault="00ED0659" w:rsidP="00ED0659">
      <w:pPr>
        <w:rPr>
          <w:lang w:val="ru-RU"/>
        </w:rPr>
      </w:pPr>
      <w:r>
        <w:rPr>
          <w:lang w:val="ru-RU"/>
        </w:rPr>
        <w:t xml:space="preserve">Кликом на нужной ячейке в таблице занятости объектов администратор сможет изменить </w:t>
      </w:r>
      <w:r w:rsidR="006F0AD7">
        <w:rPr>
          <w:lang w:val="ru-RU"/>
        </w:rPr>
        <w:t>статус</w:t>
      </w:r>
      <w:r>
        <w:rPr>
          <w:lang w:val="ru-RU"/>
        </w:rPr>
        <w:t xml:space="preserve">(занят/свободен) </w:t>
      </w:r>
      <w:r w:rsidR="006F0AD7">
        <w:rPr>
          <w:lang w:val="ru-RU"/>
        </w:rPr>
        <w:t>выбранного объекта в выбранный момент времени.</w:t>
      </w:r>
    </w:p>
    <w:p w:rsidR="00ED0659" w:rsidRDefault="00ED0659" w:rsidP="00ED0659">
      <w:pPr>
        <w:rPr>
          <w:lang w:val="ru-RU"/>
        </w:rPr>
      </w:pPr>
      <w:r>
        <w:rPr>
          <w:lang w:val="ru-RU"/>
        </w:rPr>
        <w:t>Или</w:t>
      </w:r>
    </w:p>
    <w:p w:rsidR="00ED0659" w:rsidRPr="00ED0659" w:rsidRDefault="00ED0659" w:rsidP="00ED0659">
      <w:pPr>
        <w:rPr>
          <w:lang w:val="ru-RU"/>
        </w:rPr>
      </w:pPr>
      <w:r>
        <w:rPr>
          <w:lang w:val="ru-RU"/>
        </w:rPr>
        <w:t>Кликом на нужный объект на карте текущего состояния</w:t>
      </w:r>
      <w:r w:rsidR="006F0AD7">
        <w:rPr>
          <w:lang w:val="ru-RU"/>
        </w:rPr>
        <w:t xml:space="preserve"> моментально изменить статус объекта в текущий момент времени.</w:t>
      </w:r>
    </w:p>
    <w:p w:rsidR="0050144C" w:rsidRDefault="0050144C" w:rsidP="0050144C">
      <w:pPr>
        <w:pStyle w:val="2"/>
        <w:ind w:left="720" w:hanging="720"/>
        <w:rPr>
          <w:lang w:val="ru-RU"/>
        </w:rPr>
      </w:pPr>
      <w:bookmarkStart w:id="64" w:name="_Toc465963351"/>
      <w:r w:rsidRPr="0050144C">
        <w:t>Ведение базы клиентов.</w:t>
      </w:r>
      <w:bookmarkEnd w:id="64"/>
    </w:p>
    <w:p w:rsidR="006F0AD7" w:rsidRPr="006F0AD7" w:rsidRDefault="006F0AD7" w:rsidP="006F0AD7">
      <w:pPr>
        <w:rPr>
          <w:lang w:val="ru-RU"/>
        </w:rPr>
      </w:pPr>
      <w:r>
        <w:rPr>
          <w:lang w:val="ru-RU"/>
        </w:rPr>
        <w:t>Возможность администратором создания учетных карт клиентов, для их дальнейшего использования с целью ускорить обслуживание постоянных клиентов.</w:t>
      </w:r>
    </w:p>
    <w:p w:rsidR="0050144C" w:rsidRDefault="0050144C" w:rsidP="0050144C">
      <w:pPr>
        <w:pStyle w:val="2"/>
        <w:ind w:left="720" w:hanging="720"/>
        <w:rPr>
          <w:lang w:val="ru-RU"/>
        </w:rPr>
      </w:pPr>
      <w:bookmarkStart w:id="65" w:name="_Toc465963352"/>
      <w:r w:rsidRPr="0050144C">
        <w:t>Иерархическая база хранения данных.</w:t>
      </w:r>
      <w:bookmarkEnd w:id="65"/>
    </w:p>
    <w:p w:rsidR="0070584D" w:rsidRPr="0070584D" w:rsidRDefault="0070584D" w:rsidP="0070584D">
      <w:pPr>
        <w:rPr>
          <w:lang w:val="ru-RU"/>
        </w:rPr>
      </w:pPr>
      <w:r>
        <w:rPr>
          <w:lang w:val="ru-RU"/>
        </w:rPr>
        <w:t>Отображение списка всех зарегистрированных клиентов в окне программы с возможностью его сортировки.</w:t>
      </w:r>
    </w:p>
    <w:p w:rsidR="0050144C" w:rsidRDefault="0050144C" w:rsidP="0050144C">
      <w:pPr>
        <w:pStyle w:val="2"/>
        <w:ind w:left="720" w:hanging="720"/>
        <w:rPr>
          <w:lang w:val="ru-RU"/>
        </w:rPr>
      </w:pPr>
      <w:bookmarkStart w:id="66" w:name="_Toc465963353"/>
      <w:r w:rsidRPr="0050144C">
        <w:lastRenderedPageBreak/>
        <w:t>Сохранение и загрузка базы данных.</w:t>
      </w:r>
      <w:bookmarkEnd w:id="66"/>
    </w:p>
    <w:p w:rsidR="0070584D" w:rsidRPr="0070584D" w:rsidRDefault="0070584D" w:rsidP="0070584D">
      <w:pPr>
        <w:rPr>
          <w:lang w:val="ru-RU"/>
        </w:rPr>
      </w:pPr>
      <w:r>
        <w:rPr>
          <w:lang w:val="ru-RU"/>
        </w:rPr>
        <w:t>Сохранения базы данных программы на диск или другой носитель, с целью создания резервных копий</w:t>
      </w:r>
      <w:r w:rsidR="00F0343E">
        <w:rPr>
          <w:lang w:val="ru-RU"/>
        </w:rPr>
        <w:t xml:space="preserve"> или переноса данных на другую машину, с возможностью последующей загрузки.</w:t>
      </w:r>
    </w:p>
    <w:p w:rsidR="00BA7FEE" w:rsidRDefault="0050144C" w:rsidP="0050144C">
      <w:pPr>
        <w:pStyle w:val="2"/>
        <w:ind w:left="720" w:hanging="720"/>
        <w:rPr>
          <w:lang w:val="ru-RU"/>
        </w:rPr>
      </w:pPr>
      <w:bookmarkStart w:id="67" w:name="_Toc465963354"/>
      <w:r w:rsidRPr="0050144C">
        <w:t>Возможность редактирования свойств условных объектов.</w:t>
      </w:r>
      <w:bookmarkEnd w:id="67"/>
    </w:p>
    <w:p w:rsidR="00F0343E" w:rsidRPr="00F0343E" w:rsidRDefault="00F0343E" w:rsidP="00F0343E">
      <w:pPr>
        <w:rPr>
          <w:lang w:val="ru-RU"/>
        </w:rPr>
      </w:pPr>
      <w:r>
        <w:rPr>
          <w:lang w:val="ru-RU"/>
        </w:rPr>
        <w:t xml:space="preserve">Возможность изменения количества и условных свойств </w:t>
      </w:r>
      <w:r w:rsidR="00D44FA9">
        <w:rPr>
          <w:lang w:val="ru-RU"/>
        </w:rPr>
        <w:t>целевых объектов с целью формирования представления о них максимально приближенного к реальности.</w:t>
      </w:r>
    </w:p>
    <w:p w:rsidR="00BA7FEE" w:rsidRPr="00ED0659" w:rsidRDefault="00BA7FEE" w:rsidP="00ED0659">
      <w:pPr>
        <w:pStyle w:val="aa"/>
        <w:ind w:left="0"/>
        <w:rPr>
          <w:lang w:val="ru-RU"/>
        </w:rPr>
      </w:pPr>
    </w:p>
    <w:p w:rsidR="00BA7FEE" w:rsidRDefault="00BA7FEE">
      <w:pPr>
        <w:pStyle w:val="1"/>
      </w:pPr>
      <w:bookmarkStart w:id="68" w:name="_Toc465963355"/>
      <w:r>
        <w:rPr>
          <w:lang w:val="ru-RU"/>
        </w:rPr>
        <w:t>Ограничения</w:t>
      </w:r>
      <w:bookmarkEnd w:id="68"/>
    </w:p>
    <w:p w:rsidR="00D70280" w:rsidRPr="00D70280" w:rsidRDefault="00D70280" w:rsidP="00D70280">
      <w:pPr>
        <w:pStyle w:val="aa"/>
        <w:rPr>
          <w:lang w:val="ru-RU"/>
        </w:rPr>
      </w:pPr>
      <w:bookmarkStart w:id="69" w:name="_Toc436203406"/>
      <w:bookmarkStart w:id="70" w:name="_Toc452813600"/>
      <w:bookmarkStart w:id="71" w:name="_Toc456662689"/>
      <w:r>
        <w:rPr>
          <w:lang w:val="ru-RU"/>
        </w:rPr>
        <w:t>Программный продукт предусматривает ограничение функциональности на основе прав доступа вышеуказанных групп пользователей.</w:t>
      </w:r>
    </w:p>
    <w:p w:rsidR="00BA7FEE" w:rsidRDefault="00BA7FEE">
      <w:pPr>
        <w:pStyle w:val="1"/>
      </w:pPr>
      <w:bookmarkStart w:id="72" w:name="_Toc465963356"/>
      <w:bookmarkEnd w:id="69"/>
      <w:bookmarkEnd w:id="70"/>
      <w:bookmarkEnd w:id="71"/>
      <w:r>
        <w:rPr>
          <w:lang w:val="ru-RU"/>
        </w:rPr>
        <w:t>Старшинство и приоритеты</w:t>
      </w:r>
      <w:bookmarkEnd w:id="72"/>
    </w:p>
    <w:p w:rsidR="00D32346" w:rsidRPr="00D32346" w:rsidRDefault="00D32346" w:rsidP="00D32346">
      <w:pPr>
        <w:pStyle w:val="aa"/>
        <w:rPr>
          <w:lang w:val="ru-RU"/>
        </w:rPr>
      </w:pPr>
      <w:bookmarkStart w:id="73" w:name="_Toc436203408"/>
      <w:bookmarkStart w:id="74" w:name="_Toc452813602"/>
      <w:bookmarkStart w:id="75" w:name="_Toc456662691"/>
      <w:r>
        <w:rPr>
          <w:lang w:val="ru-RU"/>
        </w:rPr>
        <w:t>Порядок вышеуказанных возможностей продукта сформирован с учетом их текущего приоритета к реализации.</w:t>
      </w:r>
    </w:p>
    <w:p w:rsidR="00D32346" w:rsidRPr="00532C65" w:rsidRDefault="00BA7FEE" w:rsidP="00532C65">
      <w:pPr>
        <w:pStyle w:val="1"/>
      </w:pPr>
      <w:bookmarkStart w:id="76" w:name="_Toc465963357"/>
      <w:bookmarkEnd w:id="73"/>
      <w:bookmarkEnd w:id="74"/>
      <w:bookmarkEnd w:id="75"/>
      <w:r>
        <w:rPr>
          <w:lang w:val="ru-RU"/>
        </w:rPr>
        <w:t>Другие требования к изделию</w:t>
      </w:r>
      <w:bookmarkStart w:id="77" w:name="_Toc425054410"/>
      <w:bookmarkStart w:id="78" w:name="_Toc422186503"/>
      <w:bookmarkStart w:id="79" w:name="_Toc436203409"/>
      <w:bookmarkStart w:id="80" w:name="_Toc452813603"/>
      <w:bookmarkStart w:id="81" w:name="_Toc456662692"/>
      <w:bookmarkEnd w:id="76"/>
    </w:p>
    <w:p w:rsidR="00BA7FEE" w:rsidRDefault="00BA7FEE">
      <w:pPr>
        <w:pStyle w:val="2"/>
      </w:pPr>
      <w:bookmarkStart w:id="82" w:name="_Toc465963358"/>
      <w:bookmarkEnd w:id="77"/>
      <w:bookmarkEnd w:id="78"/>
      <w:bookmarkEnd w:id="79"/>
      <w:bookmarkEnd w:id="80"/>
      <w:bookmarkEnd w:id="81"/>
      <w:r>
        <w:rPr>
          <w:lang w:val="ru-RU"/>
        </w:rPr>
        <w:t>Применяемые стандарты</w:t>
      </w:r>
      <w:bookmarkEnd w:id="82"/>
    </w:p>
    <w:p w:rsidR="003101FA" w:rsidRPr="003101FA" w:rsidRDefault="003101FA" w:rsidP="003101FA">
      <w:pPr>
        <w:pStyle w:val="aa"/>
        <w:rPr>
          <w:lang w:val="ru-RU"/>
        </w:rPr>
      </w:pPr>
      <w:bookmarkStart w:id="83" w:name="_Toc425054411"/>
      <w:bookmarkStart w:id="84" w:name="_Toc422186504"/>
      <w:bookmarkStart w:id="85" w:name="_Toc436203410"/>
      <w:bookmarkStart w:id="86" w:name="_Toc452813604"/>
      <w:bookmarkStart w:id="87" w:name="_Toc456662693"/>
      <w:r>
        <w:rPr>
          <w:lang w:val="ru-RU"/>
        </w:rPr>
        <w:t>Программный продукт должен соответствовать стандартным соглашениям платформы Windows.</w:t>
      </w:r>
    </w:p>
    <w:p w:rsidR="00BA7FEE" w:rsidRDefault="00BA7FEE">
      <w:pPr>
        <w:pStyle w:val="2"/>
      </w:pPr>
      <w:bookmarkStart w:id="88" w:name="_Toc465963359"/>
      <w:bookmarkEnd w:id="83"/>
      <w:bookmarkEnd w:id="84"/>
      <w:bookmarkEnd w:id="85"/>
      <w:bookmarkEnd w:id="86"/>
      <w:bookmarkEnd w:id="87"/>
      <w:r>
        <w:rPr>
          <w:lang w:val="ru-RU"/>
        </w:rPr>
        <w:t>Системные требования</w:t>
      </w:r>
      <w:bookmarkEnd w:id="88"/>
    </w:p>
    <w:p w:rsidR="003101FA" w:rsidRDefault="00982C09" w:rsidP="003101FA">
      <w:pPr>
        <w:pStyle w:val="aa"/>
        <w:rPr>
          <w:lang w:val="ru-RU"/>
        </w:rPr>
      </w:pPr>
      <w:bookmarkStart w:id="89" w:name="_Toc346297793"/>
      <w:bookmarkStart w:id="90" w:name="_Toc425054412"/>
      <w:bookmarkStart w:id="91" w:name="_Toc422186505"/>
      <w:bookmarkStart w:id="92" w:name="_Toc436203411"/>
      <w:bookmarkStart w:id="93" w:name="_Toc452813605"/>
      <w:bookmarkStart w:id="94" w:name="_Toc456662694"/>
      <w:r>
        <w:rPr>
          <w:lang w:val="ru-RU"/>
        </w:rPr>
        <w:t>К целевым машинам предполагаются следующие аппаратные и программные требования:</w:t>
      </w:r>
    </w:p>
    <w:p w:rsidR="00982C09" w:rsidRPr="00982C09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 w:rsidRPr="00982C09">
        <w:rPr>
          <w:lang w:val="ru-RU"/>
        </w:rPr>
        <w:t>OCWindows7/8/10;</w:t>
      </w:r>
    </w:p>
    <w:p w:rsidR="00982C09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 w:rsidRPr="00982C09">
        <w:rPr>
          <w:lang w:val="ru-RU"/>
        </w:rPr>
        <w:t>.NET Framework 4.5;</w:t>
      </w:r>
    </w:p>
    <w:p w:rsidR="00982C09" w:rsidRPr="00982C09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>
        <w:t>CPU 1.0Hhz</w:t>
      </w:r>
    </w:p>
    <w:p w:rsidR="00982C09" w:rsidRPr="008361C6" w:rsidRDefault="00982C09" w:rsidP="00982C09">
      <w:pPr>
        <w:pStyle w:val="aa"/>
        <w:numPr>
          <w:ilvl w:val="0"/>
          <w:numId w:val="13"/>
        </w:numPr>
        <w:rPr>
          <w:lang w:val="ru-RU"/>
        </w:rPr>
      </w:pPr>
      <w:r>
        <w:t>256Mb</w:t>
      </w:r>
      <w:r w:rsidR="008361C6">
        <w:t xml:space="preserve"> RAM</w:t>
      </w:r>
    </w:p>
    <w:p w:rsidR="008361C6" w:rsidRPr="00982C09" w:rsidRDefault="008361C6" w:rsidP="00982C09">
      <w:pPr>
        <w:pStyle w:val="aa"/>
        <w:numPr>
          <w:ilvl w:val="0"/>
          <w:numId w:val="13"/>
        </w:numPr>
        <w:rPr>
          <w:lang w:val="ru-RU"/>
        </w:rPr>
      </w:pPr>
      <w:r>
        <w:t>DirectX</w:t>
      </w:r>
      <w:r w:rsidRPr="008361C6">
        <w:rPr>
          <w:lang w:val="ru-RU"/>
        </w:rPr>
        <w:t xml:space="preserve"> 9 </w:t>
      </w:r>
      <w:r>
        <w:t>compatible</w:t>
      </w:r>
      <w:r w:rsidRPr="008361C6">
        <w:rPr>
          <w:lang w:val="ru-RU"/>
        </w:rPr>
        <w:t xml:space="preserve"> </w:t>
      </w:r>
      <w:r>
        <w:t>video</w:t>
      </w:r>
      <w:r w:rsidRPr="008361C6">
        <w:rPr>
          <w:lang w:val="ru-RU"/>
        </w:rPr>
        <w:t xml:space="preserve">. </w:t>
      </w:r>
    </w:p>
    <w:p w:rsidR="00982C09" w:rsidRPr="00982C09" w:rsidRDefault="008361C6" w:rsidP="00982C09">
      <w:pPr>
        <w:pStyle w:val="aa"/>
        <w:numPr>
          <w:ilvl w:val="0"/>
          <w:numId w:val="13"/>
        </w:numPr>
        <w:rPr>
          <w:lang w:val="ru-RU"/>
        </w:rPr>
      </w:pPr>
      <w:r>
        <w:rPr>
          <w:lang w:val="ru-RU"/>
        </w:rPr>
        <w:t>~ 50</w:t>
      </w:r>
      <w:r>
        <w:t>Mb free space</w:t>
      </w:r>
      <w:r w:rsidR="00982C09" w:rsidRPr="00982C09">
        <w:rPr>
          <w:lang w:val="ru-RU"/>
        </w:rPr>
        <w:t>.</w:t>
      </w:r>
    </w:p>
    <w:p w:rsidR="00982C09" w:rsidRPr="003101FA" w:rsidRDefault="00982C09" w:rsidP="003101FA">
      <w:pPr>
        <w:pStyle w:val="aa"/>
        <w:rPr>
          <w:lang w:val="ru-RU"/>
        </w:rPr>
      </w:pPr>
    </w:p>
    <w:p w:rsidR="00BA7FEE" w:rsidRPr="008361C6" w:rsidRDefault="00BA7FEE">
      <w:pPr>
        <w:pStyle w:val="2"/>
        <w:widowControl/>
        <w:rPr>
          <w:lang w:val="ru-RU"/>
        </w:rPr>
      </w:pPr>
      <w:bookmarkStart w:id="95" w:name="_Toc465963360"/>
      <w:bookmarkEnd w:id="89"/>
      <w:bookmarkEnd w:id="90"/>
      <w:bookmarkEnd w:id="91"/>
      <w:bookmarkEnd w:id="92"/>
      <w:bookmarkEnd w:id="93"/>
      <w:bookmarkEnd w:id="94"/>
      <w:r>
        <w:rPr>
          <w:snapToGrid w:val="0"/>
          <w:lang w:val="ru-RU"/>
        </w:rPr>
        <w:t>Эксплуатационные требования</w:t>
      </w:r>
      <w:bookmarkEnd w:id="95"/>
    </w:p>
    <w:p w:rsidR="006D79B6" w:rsidRPr="006D79B6" w:rsidRDefault="006D79B6" w:rsidP="006D79B6">
      <w:pPr>
        <w:pStyle w:val="aa"/>
        <w:rPr>
          <w:lang w:val="ru-RU"/>
        </w:rPr>
      </w:pPr>
      <w:bookmarkStart w:id="96" w:name="_Toc425054413"/>
      <w:bookmarkStart w:id="97" w:name="_Toc346297794"/>
      <w:bookmarkStart w:id="98" w:name="_Toc422186506"/>
      <w:bookmarkStart w:id="99" w:name="_Toc436203412"/>
      <w:bookmarkStart w:id="100" w:name="_Toc452813606"/>
      <w:bookmarkStart w:id="101" w:name="_Toc456662695"/>
      <w:r>
        <w:rPr>
          <w:lang w:val="ru-RU"/>
        </w:rPr>
        <w:t>Эксплуатационные требования будут сформированы по мере выполнения тестирования на каждой итерации цикла разработки.</w:t>
      </w:r>
    </w:p>
    <w:p w:rsidR="00BA7FEE" w:rsidRPr="00532C65" w:rsidRDefault="00BA7FEE" w:rsidP="00532C65">
      <w:pPr>
        <w:pStyle w:val="2"/>
      </w:pPr>
      <w:bookmarkStart w:id="102" w:name="_Toc465963361"/>
      <w:bookmarkEnd w:id="96"/>
      <w:bookmarkEnd w:id="97"/>
      <w:bookmarkEnd w:id="98"/>
      <w:bookmarkEnd w:id="99"/>
      <w:bookmarkEnd w:id="100"/>
      <w:bookmarkEnd w:id="101"/>
      <w:r>
        <w:rPr>
          <w:snapToGrid w:val="0"/>
          <w:lang w:val="ru-RU"/>
        </w:rPr>
        <w:t>Требования к окружающей среде</w:t>
      </w:r>
      <w:bookmarkStart w:id="103" w:name="_Toc436203413"/>
      <w:bookmarkStart w:id="104" w:name="_Toc452813607"/>
      <w:bookmarkStart w:id="105" w:name="_Toc456662696"/>
      <w:bookmarkEnd w:id="102"/>
    </w:p>
    <w:p w:rsidR="00AA40C5" w:rsidRPr="00AA40C5" w:rsidRDefault="00AA40C5" w:rsidP="00AA40C5">
      <w:pPr>
        <w:pStyle w:val="aa"/>
        <w:rPr>
          <w:lang w:val="ru-RU"/>
        </w:rPr>
      </w:pPr>
      <w:r w:rsidRPr="00AA40C5">
        <w:rPr>
          <w:lang w:val="ru-RU"/>
        </w:rPr>
        <w:t xml:space="preserve">Программный продукт не предъявляет дополнительных </w:t>
      </w:r>
      <w:r>
        <w:rPr>
          <w:lang w:val="ru-RU"/>
        </w:rPr>
        <w:t>треб</w:t>
      </w:r>
      <w:r w:rsidRPr="00AA40C5">
        <w:rPr>
          <w:lang w:val="ru-RU"/>
        </w:rPr>
        <w:t xml:space="preserve">ований к окружающей среде. </w:t>
      </w:r>
    </w:p>
    <w:p w:rsidR="00BA7FEE" w:rsidRPr="00AA40C5" w:rsidRDefault="00BA7FEE">
      <w:pPr>
        <w:pStyle w:val="1"/>
        <w:rPr>
          <w:lang w:val="ru-RU"/>
        </w:rPr>
      </w:pPr>
      <w:bookmarkStart w:id="106" w:name="_Toc465963362"/>
      <w:bookmarkEnd w:id="103"/>
      <w:bookmarkEnd w:id="104"/>
      <w:bookmarkEnd w:id="105"/>
      <w:r>
        <w:rPr>
          <w:lang w:val="ru-RU"/>
        </w:rPr>
        <w:t>Требования к документации</w:t>
      </w:r>
      <w:bookmarkEnd w:id="106"/>
    </w:p>
    <w:p w:rsidR="00AA40C5" w:rsidRPr="00AA40C5" w:rsidRDefault="00AA40C5" w:rsidP="00AA40C5">
      <w:pPr>
        <w:pStyle w:val="aa"/>
        <w:rPr>
          <w:lang w:val="ru-RU"/>
        </w:rPr>
      </w:pPr>
      <w:bookmarkStart w:id="107" w:name="_Toc425054415"/>
      <w:bookmarkStart w:id="108" w:name="_Toc422186508"/>
      <w:bookmarkStart w:id="109" w:name="_Toc436203414"/>
      <w:bookmarkStart w:id="110" w:name="_Toc452813608"/>
      <w:bookmarkStart w:id="111" w:name="_Toc456662697"/>
      <w:r>
        <w:rPr>
          <w:lang w:val="ru-RU"/>
        </w:rPr>
        <w:t xml:space="preserve">С целью сопровождения продукта запланирован выпуск </w:t>
      </w:r>
      <w:r w:rsidR="00A04F11">
        <w:rPr>
          <w:lang w:val="ru-RU"/>
        </w:rPr>
        <w:t>руководства пользователя и интегрированный интерактивной справки.</w:t>
      </w:r>
    </w:p>
    <w:p w:rsidR="00BA7FEE" w:rsidRDefault="00BA7FEE">
      <w:pPr>
        <w:pStyle w:val="2"/>
      </w:pPr>
      <w:bookmarkStart w:id="112" w:name="_Toc465963363"/>
      <w:bookmarkEnd w:id="107"/>
      <w:bookmarkEnd w:id="108"/>
      <w:bookmarkEnd w:id="109"/>
      <w:bookmarkEnd w:id="110"/>
      <w:bookmarkEnd w:id="111"/>
      <w:r>
        <w:rPr>
          <w:lang w:val="ru-RU"/>
        </w:rPr>
        <w:t>Руководство пользователя</w:t>
      </w:r>
      <w:bookmarkEnd w:id="112"/>
    </w:p>
    <w:p w:rsidR="00151BF0" w:rsidRPr="00151BF0" w:rsidRDefault="00151BF0" w:rsidP="00151BF0">
      <w:pPr>
        <w:pStyle w:val="aa"/>
        <w:rPr>
          <w:lang w:val="ru-RU"/>
        </w:rPr>
      </w:pPr>
      <w:r>
        <w:rPr>
          <w:lang w:val="ru-RU"/>
        </w:rPr>
        <w:t>Составление руководства пользователя запланировано по мере реализации заявленного функционала в каждой итерации цикла разработки.</w:t>
      </w:r>
    </w:p>
    <w:p w:rsidR="00151BF0" w:rsidRPr="00151BF0" w:rsidRDefault="00151BF0" w:rsidP="00151BF0">
      <w:pPr>
        <w:pStyle w:val="aa"/>
        <w:rPr>
          <w:lang w:val="ru-RU"/>
        </w:rPr>
      </w:pPr>
    </w:p>
    <w:p w:rsidR="00BA7FEE" w:rsidRDefault="00BA7FEE">
      <w:pPr>
        <w:pStyle w:val="2"/>
      </w:pPr>
      <w:bookmarkStart w:id="113" w:name="_Toc465963364"/>
      <w:r>
        <w:rPr>
          <w:lang w:val="ru-RU"/>
        </w:rPr>
        <w:lastRenderedPageBreak/>
        <w:t>Интерактивная справка</w:t>
      </w:r>
      <w:bookmarkEnd w:id="113"/>
    </w:p>
    <w:p w:rsidR="00151BF0" w:rsidRPr="00151BF0" w:rsidRDefault="00151BF0" w:rsidP="00151BF0">
      <w:pPr>
        <w:pStyle w:val="aa"/>
        <w:rPr>
          <w:lang w:val="ru-RU"/>
        </w:rPr>
      </w:pPr>
      <w:bookmarkStart w:id="114" w:name="_Toc425054417"/>
      <w:bookmarkStart w:id="115" w:name="_Toc422186510"/>
      <w:bookmarkStart w:id="116" w:name="_Toc436203416"/>
      <w:bookmarkStart w:id="117" w:name="_Toc452813610"/>
      <w:bookmarkStart w:id="118" w:name="_Toc456662699"/>
      <w:r>
        <w:rPr>
          <w:lang w:val="ru-RU"/>
        </w:rPr>
        <w:t>Составление интерактивной справки запланировано по мере реализации заявленного функционала в каждой итерации цикла разработки.</w:t>
      </w:r>
    </w:p>
    <w:p w:rsidR="00BA7FEE" w:rsidRPr="00BB5FB1" w:rsidRDefault="00BA7FEE">
      <w:pPr>
        <w:pStyle w:val="2"/>
        <w:rPr>
          <w:lang w:val="ru-RU"/>
        </w:rPr>
      </w:pPr>
      <w:bookmarkStart w:id="119" w:name="_Toc465963365"/>
      <w:r>
        <w:rPr>
          <w:lang w:val="ru-RU"/>
        </w:rPr>
        <w:t>Руководства по установке и конфигурированию, файл</w:t>
      </w:r>
      <w:r>
        <w:t>ReadMe</w:t>
      </w:r>
      <w:bookmarkEnd w:id="114"/>
      <w:bookmarkEnd w:id="115"/>
      <w:bookmarkEnd w:id="116"/>
      <w:bookmarkEnd w:id="117"/>
      <w:bookmarkEnd w:id="118"/>
      <w:bookmarkEnd w:id="119"/>
    </w:p>
    <w:p w:rsidR="00B92B4B" w:rsidRPr="00B92B4B" w:rsidRDefault="00B92B4B" w:rsidP="00B92B4B">
      <w:pPr>
        <w:pStyle w:val="aa"/>
        <w:rPr>
          <w:lang w:val="ru-RU"/>
        </w:rPr>
      </w:pPr>
      <w:bookmarkStart w:id="120" w:name="_Toc425054418"/>
      <w:bookmarkStart w:id="121" w:name="_Toc422186511"/>
      <w:bookmarkStart w:id="122" w:name="_Toc436203417"/>
      <w:bookmarkStart w:id="123" w:name="_Toc452813611"/>
      <w:bookmarkStart w:id="124" w:name="_Toc456662700"/>
      <w:r>
        <w:rPr>
          <w:lang w:val="ru-RU"/>
        </w:rPr>
        <w:t>Составление отдельного руководства к установке и конфигурированию не предполагается</w:t>
      </w:r>
      <w:r w:rsidR="00151BF0">
        <w:rPr>
          <w:lang w:val="ru-RU"/>
        </w:rPr>
        <w:t>.</w:t>
      </w:r>
    </w:p>
    <w:p w:rsidR="00BA7FEE" w:rsidRDefault="00BA7FEE">
      <w:pPr>
        <w:pStyle w:val="2"/>
        <w:widowControl/>
      </w:pPr>
      <w:bookmarkStart w:id="125" w:name="_Toc465963366"/>
      <w:bookmarkEnd w:id="120"/>
      <w:bookmarkEnd w:id="121"/>
      <w:bookmarkEnd w:id="122"/>
      <w:bookmarkEnd w:id="123"/>
      <w:bookmarkEnd w:id="124"/>
      <w:r>
        <w:rPr>
          <w:lang w:val="ru-RU"/>
        </w:rPr>
        <w:t>Маркировка и пакетирование</w:t>
      </w:r>
      <w:bookmarkEnd w:id="125"/>
    </w:p>
    <w:p w:rsidR="00A04F11" w:rsidRPr="00A04F11" w:rsidRDefault="00A04F11" w:rsidP="00A04F11">
      <w:pPr>
        <w:pStyle w:val="aa"/>
        <w:rPr>
          <w:lang w:val="ru-RU"/>
        </w:rPr>
      </w:pPr>
      <w:bookmarkStart w:id="126" w:name="_Toc436203393"/>
      <w:bookmarkStart w:id="127" w:name="_Toc452813612"/>
      <w:bookmarkStart w:id="128" w:name="_Toc456662701"/>
      <w:r>
        <w:rPr>
          <w:lang w:val="ru-RU"/>
        </w:rPr>
        <w:t>Требования к маркированию и пакетированию будут сформированы в течении последующих итераций цикла разработки.</w:t>
      </w:r>
      <w:bookmarkEnd w:id="126"/>
      <w:bookmarkEnd w:id="127"/>
      <w:bookmarkEnd w:id="128"/>
    </w:p>
    <w:sectPr w:rsidR="00A04F11" w:rsidRPr="00A04F11" w:rsidSect="00FE29E3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6B3" w:rsidRDefault="00CA76B3">
      <w:pPr>
        <w:spacing w:line="240" w:lineRule="auto"/>
      </w:pPr>
      <w:r>
        <w:separator/>
      </w:r>
    </w:p>
  </w:endnote>
  <w:endnote w:type="continuationSeparator" w:id="1">
    <w:p w:rsidR="00CA76B3" w:rsidRDefault="00CA7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354FC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4FC2" w:rsidRDefault="00354FC2">
          <w:pPr>
            <w:ind w:right="360"/>
            <w:rPr>
              <w:lang w:val="ru-RU"/>
            </w:rPr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4FC2" w:rsidRPr="00195ED7" w:rsidRDefault="00354FC2" w:rsidP="00195ED7">
          <w:pPr>
            <w:jc w:val="center"/>
          </w:pPr>
          <w:r>
            <w:sym w:font="Symbol" w:char="F0D3"/>
          </w:r>
          <w:r>
            <w:t>Deus Ex Lab</w:t>
          </w:r>
          <w:r w:rsidRPr="00BB5FB1">
            <w:rPr>
              <w:lang w:val="ru-RU"/>
            </w:rPr>
            <w:t xml:space="preserve">, </w:t>
          </w:r>
          <w:r>
            <w:rPr>
              <w:lang w:val="ru-RU"/>
            </w:rPr>
            <w:t>20</w:t>
          </w:r>
          <w:r>
            <w:t>16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54FC2" w:rsidRDefault="00354FC2">
          <w:pPr>
            <w:jc w:val="right"/>
          </w:pPr>
          <w:r>
            <w:rPr>
              <w:lang w:val="ru-RU"/>
            </w:rPr>
            <w:t>Страница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1238B7">
            <w:rPr>
              <w:rStyle w:val="a9"/>
              <w:noProof/>
            </w:rPr>
            <w:t>6</w:t>
          </w:r>
          <w:r>
            <w:rPr>
              <w:rStyle w:val="a9"/>
            </w:rPr>
            <w:fldChar w:fldCharType="end"/>
          </w:r>
        </w:p>
      </w:tc>
    </w:tr>
  </w:tbl>
  <w:p w:rsidR="00354FC2" w:rsidRDefault="00354FC2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6B3" w:rsidRDefault="00CA76B3">
      <w:pPr>
        <w:spacing w:line="240" w:lineRule="auto"/>
      </w:pPr>
      <w:r>
        <w:separator/>
      </w:r>
    </w:p>
  </w:footnote>
  <w:footnote w:type="continuationSeparator" w:id="1">
    <w:p w:rsidR="00CA76B3" w:rsidRDefault="00CA76B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FC2" w:rsidRDefault="00354FC2">
    <w:pPr>
      <w:rPr>
        <w:sz w:val="24"/>
      </w:rPr>
    </w:pPr>
  </w:p>
  <w:p w:rsidR="00354FC2" w:rsidRDefault="00354FC2">
    <w:pPr>
      <w:pBdr>
        <w:top w:val="single" w:sz="6" w:space="1" w:color="auto"/>
      </w:pBdr>
      <w:rPr>
        <w:sz w:val="24"/>
      </w:rPr>
    </w:pPr>
  </w:p>
  <w:p w:rsidR="00354FC2" w:rsidRPr="00BB5FB1" w:rsidRDefault="00354FC2">
    <w:pPr>
      <w:pBdr>
        <w:bottom w:val="single" w:sz="6" w:space="1" w:color="auto"/>
      </w:pBdr>
      <w:jc w:val="right"/>
      <w:rPr>
        <w:rFonts w:ascii="Arial" w:hAnsi="Arial"/>
        <w:b/>
        <w:sz w:val="36"/>
        <w:lang w:val="ru-RU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>DOCPROPERTY</w:instrText>
    </w:r>
    <w:r w:rsidRPr="00BB5FB1">
      <w:rPr>
        <w:rFonts w:ascii="Arial" w:hAnsi="Arial"/>
        <w:b/>
        <w:sz w:val="36"/>
        <w:lang w:val="ru-RU"/>
      </w:rPr>
      <w:instrText xml:space="preserve"> "Организация"  \* </w:instrText>
    </w:r>
    <w:r>
      <w:rPr>
        <w:rFonts w:ascii="Arial" w:hAnsi="Arial"/>
        <w:b/>
        <w:sz w:val="36"/>
      </w:rPr>
      <w:instrText>MERGEFORMAT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Cs/>
        <w:sz w:val="36"/>
        <w:lang w:val="ru-RU"/>
      </w:rPr>
      <w:t>Ошибка! Неизвестное имя свойства документа.</w:t>
    </w:r>
    <w:r>
      <w:rPr>
        <w:rFonts w:ascii="Arial" w:hAnsi="Arial"/>
        <w:b/>
        <w:sz w:val="36"/>
      </w:rPr>
      <w:fldChar w:fldCharType="end"/>
    </w:r>
  </w:p>
  <w:p w:rsidR="00354FC2" w:rsidRPr="00BB5FB1" w:rsidRDefault="00354FC2">
    <w:pPr>
      <w:pBdr>
        <w:bottom w:val="single" w:sz="6" w:space="1" w:color="auto"/>
      </w:pBdr>
      <w:jc w:val="right"/>
      <w:rPr>
        <w:sz w:val="24"/>
        <w:lang w:val="ru-RU"/>
      </w:rPr>
    </w:pPr>
  </w:p>
  <w:p w:rsidR="00354FC2" w:rsidRPr="00BB5FB1" w:rsidRDefault="00354FC2">
    <w:pPr>
      <w:pStyle w:val="a7"/>
      <w:rPr>
        <w:lang w:val="ru-RU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354FC2">
      <w:tc>
        <w:tcPr>
          <w:tcW w:w="6379" w:type="dxa"/>
        </w:tcPr>
        <w:p w:rsidR="00354FC2" w:rsidRDefault="00354FC2" w:rsidP="00F45F7F">
          <w:r>
            <w:rPr>
              <w:b/>
            </w:rPr>
            <w:t>BusyManager</w:t>
          </w:r>
        </w:p>
      </w:tc>
      <w:tc>
        <w:tcPr>
          <w:tcW w:w="3179" w:type="dxa"/>
        </w:tcPr>
        <w:p w:rsidR="00354FC2" w:rsidRDefault="00354FC2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>Версия</w:t>
          </w:r>
          <w:r>
            <w:t>:           1.0</w:t>
          </w:r>
        </w:p>
      </w:tc>
    </w:tr>
    <w:tr w:rsidR="00354FC2">
      <w:tc>
        <w:tcPr>
          <w:tcW w:w="6379" w:type="dxa"/>
        </w:tcPr>
        <w:p w:rsidR="00354FC2" w:rsidRDefault="00354FC2">
          <w:fldSimple w:instr=" TITLE  \* MERGEFORMAT ">
            <w:r>
              <w:t>Видение</w:t>
            </w:r>
          </w:fldSimple>
        </w:p>
      </w:tc>
      <w:tc>
        <w:tcPr>
          <w:tcW w:w="3179" w:type="dxa"/>
        </w:tcPr>
        <w:p w:rsidR="00354FC2" w:rsidRDefault="00354FC2" w:rsidP="00F45F7F">
          <w:r>
            <w:rPr>
              <w:lang w:val="ru-RU"/>
            </w:rPr>
            <w:t>Дата</w:t>
          </w:r>
          <w:r>
            <w:t>:  10/27/2016</w:t>
          </w:r>
        </w:p>
      </w:tc>
    </w:tr>
    <w:tr w:rsidR="00354FC2">
      <w:tc>
        <w:tcPr>
          <w:tcW w:w="9558" w:type="dxa"/>
          <w:gridSpan w:val="2"/>
        </w:tcPr>
        <w:p w:rsidR="00354FC2" w:rsidRPr="00F45F7F" w:rsidRDefault="00354FC2">
          <w:r>
            <w:t>#0001</w:t>
          </w:r>
        </w:p>
      </w:tc>
    </w:tr>
  </w:tbl>
  <w:p w:rsidR="00354FC2" w:rsidRDefault="00354FC2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174A3D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6A46B9E"/>
    <w:multiLevelType w:val="hybridMultilevel"/>
    <w:tmpl w:val="BB9CC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45945"/>
    <w:multiLevelType w:val="hybridMultilevel"/>
    <w:tmpl w:val="DE2CEA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3B3692"/>
    <w:multiLevelType w:val="singleLevel"/>
    <w:tmpl w:val="EDC40EC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5">
    <w:nsid w:val="2FA4732A"/>
    <w:multiLevelType w:val="hybridMultilevel"/>
    <w:tmpl w:val="DC9AA6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>
    <w:nsid w:val="45162365"/>
    <w:multiLevelType w:val="hybridMultilevel"/>
    <w:tmpl w:val="F02083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F02183"/>
    <w:multiLevelType w:val="singleLevel"/>
    <w:tmpl w:val="787A72F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64E04462"/>
    <w:multiLevelType w:val="hybridMultilevel"/>
    <w:tmpl w:val="3BBE3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BF3601"/>
    <w:multiLevelType w:val="singleLevel"/>
    <w:tmpl w:val="A58EB0AE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11">
    <w:nsid w:val="706E08ED"/>
    <w:multiLevelType w:val="hybridMultilevel"/>
    <w:tmpl w:val="225A60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3E54E3"/>
    <w:multiLevelType w:val="singleLevel"/>
    <w:tmpl w:val="AEAED454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11"/>
  </w:num>
  <w:num w:numId="9">
    <w:abstractNumId w:val="7"/>
  </w:num>
  <w:num w:numId="10">
    <w:abstractNumId w:val="2"/>
  </w:num>
  <w:num w:numId="11">
    <w:abstractNumId w:val="9"/>
  </w:num>
  <w:num w:numId="12">
    <w:abstractNumId w:val="0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362B8"/>
    <w:rsid w:val="000A228B"/>
    <w:rsid w:val="000D3B1E"/>
    <w:rsid w:val="001238B7"/>
    <w:rsid w:val="00151BF0"/>
    <w:rsid w:val="00195ED7"/>
    <w:rsid w:val="00203CD5"/>
    <w:rsid w:val="00301414"/>
    <w:rsid w:val="00303874"/>
    <w:rsid w:val="003101FA"/>
    <w:rsid w:val="00354FC2"/>
    <w:rsid w:val="003E0470"/>
    <w:rsid w:val="0040444F"/>
    <w:rsid w:val="00474DF4"/>
    <w:rsid w:val="005008EE"/>
    <w:rsid w:val="0050144C"/>
    <w:rsid w:val="00503E97"/>
    <w:rsid w:val="005317B9"/>
    <w:rsid w:val="00532C65"/>
    <w:rsid w:val="005A1274"/>
    <w:rsid w:val="005F4D85"/>
    <w:rsid w:val="006D79B6"/>
    <w:rsid w:val="006E6E07"/>
    <w:rsid w:val="006F0AD7"/>
    <w:rsid w:val="0070584D"/>
    <w:rsid w:val="007131E0"/>
    <w:rsid w:val="00722A06"/>
    <w:rsid w:val="007602C6"/>
    <w:rsid w:val="007A77FF"/>
    <w:rsid w:val="007B4675"/>
    <w:rsid w:val="0080343E"/>
    <w:rsid w:val="00820B15"/>
    <w:rsid w:val="00825BD0"/>
    <w:rsid w:val="008361C6"/>
    <w:rsid w:val="008362B8"/>
    <w:rsid w:val="00850DBE"/>
    <w:rsid w:val="008C1872"/>
    <w:rsid w:val="00982C09"/>
    <w:rsid w:val="009A212C"/>
    <w:rsid w:val="00A04F11"/>
    <w:rsid w:val="00A37157"/>
    <w:rsid w:val="00AA40C5"/>
    <w:rsid w:val="00AD718E"/>
    <w:rsid w:val="00B92B4B"/>
    <w:rsid w:val="00BA7FEE"/>
    <w:rsid w:val="00BB5FB1"/>
    <w:rsid w:val="00BE4D72"/>
    <w:rsid w:val="00C7540B"/>
    <w:rsid w:val="00C85219"/>
    <w:rsid w:val="00CA76B3"/>
    <w:rsid w:val="00CB3F04"/>
    <w:rsid w:val="00D313CF"/>
    <w:rsid w:val="00D32346"/>
    <w:rsid w:val="00D44FA9"/>
    <w:rsid w:val="00D70280"/>
    <w:rsid w:val="00DC0CBB"/>
    <w:rsid w:val="00E55037"/>
    <w:rsid w:val="00ED0659"/>
    <w:rsid w:val="00F0343E"/>
    <w:rsid w:val="00F45F7F"/>
    <w:rsid w:val="00F7446E"/>
    <w:rsid w:val="00FA79EF"/>
    <w:rsid w:val="00FD3EDC"/>
    <w:rsid w:val="00FE2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29E3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rsid w:val="00FE29E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rsid w:val="00FE29E3"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0"/>
    <w:qFormat/>
    <w:rsid w:val="00FE29E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rsid w:val="00FE29E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rsid w:val="00FE29E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rsid w:val="00FE29E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rsid w:val="00FE29E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rsid w:val="00FE29E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rsid w:val="00FE29E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rsid w:val="00FE29E3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rsid w:val="00FE29E3"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rsid w:val="00FE29E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rsid w:val="00FE29E3"/>
    <w:pPr>
      <w:ind w:left="900" w:hanging="900"/>
    </w:pPr>
  </w:style>
  <w:style w:type="paragraph" w:styleId="10">
    <w:name w:val="toc 1"/>
    <w:basedOn w:val="a0"/>
    <w:next w:val="a0"/>
    <w:uiPriority w:val="39"/>
    <w:rsid w:val="00FE29E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rsid w:val="00FE29E3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rsid w:val="00FE29E3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rsid w:val="00FE29E3"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rsid w:val="00FE29E3"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  <w:rsid w:val="00FE29E3"/>
  </w:style>
  <w:style w:type="paragraph" w:customStyle="1" w:styleId="Bullet2">
    <w:name w:val="Bullet2"/>
    <w:basedOn w:val="a0"/>
    <w:rsid w:val="00FE29E3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rsid w:val="00FE29E3"/>
    <w:pPr>
      <w:spacing w:before="80" w:line="240" w:lineRule="auto"/>
      <w:jc w:val="both"/>
    </w:pPr>
  </w:style>
  <w:style w:type="paragraph" w:customStyle="1" w:styleId="Tabletext">
    <w:name w:val="Tabletext"/>
    <w:basedOn w:val="a0"/>
    <w:rsid w:val="00FE29E3"/>
    <w:pPr>
      <w:keepLines/>
      <w:spacing w:after="120"/>
    </w:pPr>
  </w:style>
  <w:style w:type="paragraph" w:styleId="aa">
    <w:name w:val="Body Text"/>
    <w:basedOn w:val="a0"/>
    <w:semiHidden/>
    <w:rsid w:val="00FE29E3"/>
    <w:pPr>
      <w:keepLines/>
      <w:spacing w:after="120"/>
      <w:ind w:left="720"/>
    </w:pPr>
  </w:style>
  <w:style w:type="paragraph" w:customStyle="1" w:styleId="Paragraph3">
    <w:name w:val="Paragraph3"/>
    <w:basedOn w:val="a0"/>
    <w:rsid w:val="00FE29E3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rsid w:val="00FE29E3"/>
    <w:pPr>
      <w:ind w:left="720" w:hanging="432"/>
    </w:pPr>
  </w:style>
  <w:style w:type="character" w:styleId="ab">
    <w:name w:val="footnote reference"/>
    <w:basedOn w:val="a1"/>
    <w:semiHidden/>
    <w:rsid w:val="00FE29E3"/>
    <w:rPr>
      <w:sz w:val="20"/>
      <w:vertAlign w:val="superscript"/>
    </w:rPr>
  </w:style>
  <w:style w:type="paragraph" w:styleId="ac">
    <w:name w:val="footnote text"/>
    <w:basedOn w:val="a0"/>
    <w:semiHidden/>
    <w:rsid w:val="00FE29E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rsid w:val="00FE29E3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rsid w:val="00FE29E3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rsid w:val="00FE29E3"/>
    <w:pPr>
      <w:ind w:left="600"/>
    </w:pPr>
  </w:style>
  <w:style w:type="paragraph" w:styleId="50">
    <w:name w:val="toc 5"/>
    <w:basedOn w:val="a0"/>
    <w:next w:val="a0"/>
    <w:semiHidden/>
    <w:rsid w:val="00FE29E3"/>
    <w:pPr>
      <w:ind w:left="800"/>
    </w:pPr>
  </w:style>
  <w:style w:type="paragraph" w:styleId="60">
    <w:name w:val="toc 6"/>
    <w:basedOn w:val="a0"/>
    <w:next w:val="a0"/>
    <w:semiHidden/>
    <w:rsid w:val="00FE29E3"/>
    <w:pPr>
      <w:ind w:left="1000"/>
    </w:pPr>
  </w:style>
  <w:style w:type="paragraph" w:styleId="70">
    <w:name w:val="toc 7"/>
    <w:basedOn w:val="a0"/>
    <w:next w:val="a0"/>
    <w:semiHidden/>
    <w:rsid w:val="00FE29E3"/>
    <w:pPr>
      <w:ind w:left="1200"/>
    </w:pPr>
  </w:style>
  <w:style w:type="paragraph" w:styleId="80">
    <w:name w:val="toc 8"/>
    <w:basedOn w:val="a0"/>
    <w:next w:val="a0"/>
    <w:semiHidden/>
    <w:rsid w:val="00FE29E3"/>
    <w:pPr>
      <w:ind w:left="1400"/>
    </w:pPr>
  </w:style>
  <w:style w:type="paragraph" w:styleId="90">
    <w:name w:val="toc 9"/>
    <w:basedOn w:val="a0"/>
    <w:next w:val="a0"/>
    <w:semiHidden/>
    <w:rsid w:val="00FE29E3"/>
    <w:pPr>
      <w:ind w:left="1600"/>
    </w:pPr>
  </w:style>
  <w:style w:type="paragraph" w:customStyle="1" w:styleId="MainTitle">
    <w:name w:val="Main Title"/>
    <w:basedOn w:val="a0"/>
    <w:rsid w:val="00FE29E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">
    <w:name w:val="Основной текст 21"/>
    <w:basedOn w:val="a0"/>
    <w:rsid w:val="00FE29E3"/>
    <w:rPr>
      <w:i/>
      <w:color w:val="0000FF"/>
    </w:rPr>
  </w:style>
  <w:style w:type="paragraph" w:customStyle="1" w:styleId="BodyText21">
    <w:name w:val="Body Text 21"/>
    <w:basedOn w:val="a0"/>
    <w:rsid w:val="00FE29E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rsid w:val="00FE29E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rsid w:val="00FE29E3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rsid w:val="00FE29E3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basedOn w:val="a1"/>
    <w:rsid w:val="00FE29E3"/>
    <w:rPr>
      <w:color w:val="0000FF"/>
      <w:u w:val="single"/>
    </w:rPr>
  </w:style>
  <w:style w:type="paragraph" w:styleId="a">
    <w:name w:val="List"/>
    <w:basedOn w:val="a0"/>
    <w:semiHidden/>
    <w:rsid w:val="00FE29E3"/>
    <w:pPr>
      <w:numPr>
        <w:numId w:val="7"/>
      </w:numPr>
    </w:pPr>
  </w:style>
  <w:style w:type="paragraph" w:styleId="ad">
    <w:name w:val="List Paragraph"/>
    <w:basedOn w:val="a0"/>
    <w:uiPriority w:val="34"/>
    <w:qFormat/>
    <w:rsid w:val="00474DF4"/>
    <w:pPr>
      <w:ind w:left="720"/>
      <w:contextualSpacing/>
    </w:pPr>
  </w:style>
  <w:style w:type="paragraph" w:styleId="ae">
    <w:name w:val="No Spacing"/>
    <w:uiPriority w:val="1"/>
    <w:qFormat/>
    <w:rsid w:val="0050144C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\OneDrive\LabWorks\Program%20engeniring\BysyManagerProject\Tamplate&amp;Examples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197</TotalTime>
  <Pages>11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>Deus Ex Lab</Company>
  <LinksUpToDate>false</LinksUpToDate>
  <CharactersWithSpaces>14223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BusyManager</dc:subject>
  <dc:creator>Jogo Deus</dc:creator>
  <cp:lastModifiedBy>Deus</cp:lastModifiedBy>
  <cp:revision>3</cp:revision>
  <cp:lastPrinted>2000-05-09T15:23:00Z</cp:lastPrinted>
  <dcterms:created xsi:type="dcterms:W3CDTF">2016-10-27T19:06:00Z</dcterms:created>
  <dcterms:modified xsi:type="dcterms:W3CDTF">2016-11-03T17:07:00Z</dcterms:modified>
  <cp:contentStatus>v1.0</cp:contentStatus>
</cp:coreProperties>
</file>